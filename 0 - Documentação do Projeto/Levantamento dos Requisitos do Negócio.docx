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EC30F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4FDE07A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A9993D8" w14:textId="5DC79A1E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&lt;</w:t>
      </w:r>
      <w:r>
        <w:rPr>
          <w:rFonts w:ascii="Arial" w:eastAsia="Arial" w:hAnsi="Arial" w:cs="Arial"/>
          <w:b/>
          <w:sz w:val="96"/>
          <w:szCs w:val="96"/>
          <w:highlight w:val="yellow"/>
        </w:rPr>
        <w:t xml:space="preserve">Evolução da educação básica na </w:t>
      </w:r>
      <w:r w:rsidR="00C276D0">
        <w:rPr>
          <w:rFonts w:ascii="Arial" w:eastAsia="Arial" w:hAnsi="Arial" w:cs="Arial"/>
          <w:b/>
          <w:sz w:val="96"/>
          <w:szCs w:val="96"/>
          <w:highlight w:val="yellow"/>
        </w:rPr>
        <w:t>última</w:t>
      </w:r>
      <w:r>
        <w:rPr>
          <w:rFonts w:ascii="Arial" w:eastAsia="Arial" w:hAnsi="Arial" w:cs="Arial"/>
          <w:b/>
          <w:sz w:val="96"/>
          <w:szCs w:val="96"/>
          <w:highlight w:val="yellow"/>
        </w:rPr>
        <w:t xml:space="preserve"> década</w:t>
      </w:r>
      <w:r>
        <w:rPr>
          <w:rFonts w:ascii="Arial" w:eastAsia="Arial" w:hAnsi="Arial" w:cs="Arial"/>
          <w:b/>
          <w:sz w:val="96"/>
          <w:szCs w:val="96"/>
        </w:rPr>
        <w:t>&gt;</w:t>
      </w:r>
    </w:p>
    <w:p w14:paraId="60C9920B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2FF4A243" w14:textId="77777777" w:rsidR="00274307" w:rsidRDefault="004B1955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Levantamento dos Requisitos</w:t>
      </w:r>
    </w:p>
    <w:p w14:paraId="5701BE41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 Anderson Nascimento</w:t>
      </w:r>
    </w:p>
    <w:p w14:paraId="78EC9C40" w14:textId="77777777" w:rsidR="00274307" w:rsidRDefault="004B1955">
      <w:pPr>
        <w:ind w:left="1" w:hanging="3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>prof.anderson@ica.ele.puc-rio.br</w:t>
      </w:r>
    </w:p>
    <w:p w14:paraId="28333EE2" w14:textId="77777777" w:rsidR="00274307" w:rsidRDefault="00274307">
      <w:pPr>
        <w:ind w:left="8" w:hanging="10"/>
        <w:jc w:val="right"/>
        <w:rPr>
          <w:rFonts w:ascii="Arial" w:eastAsia="Arial" w:hAnsi="Arial" w:cs="Arial"/>
          <w:sz w:val="96"/>
          <w:szCs w:val="96"/>
        </w:rPr>
      </w:pPr>
    </w:p>
    <w:p w14:paraId="510032DA" w14:textId="77777777" w:rsidR="00274307" w:rsidRDefault="004B1955">
      <w:pPr>
        <w:ind w:left="2" w:hanging="4"/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 do Projeto:</w:t>
      </w:r>
    </w:p>
    <w:p w14:paraId="559390EF" w14:textId="5762E515" w:rsidR="000E5A0D" w:rsidRDefault="000E5A0D" w:rsidP="000E5A0D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>Elisa Puertas</w:t>
      </w: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 - </w:t>
      </w:r>
      <w:hyperlink r:id="rId8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puertas.elisa@gmail.com</w:t>
        </w:r>
      </w:hyperlink>
    </w:p>
    <w:p w14:paraId="07FB4321" w14:textId="41C12609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1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Fábio Quintão - </w:t>
      </w:r>
      <w:hyperlink r:id="rId9" w:tgtFrame="_blank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f.quintao@me.com</w:t>
        </w:r>
      </w:hyperlink>
    </w:p>
    <w:p w14:paraId="541654D7" w14:textId="1DA6C14F" w:rsidR="00274307" w:rsidRDefault="000E5A0D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Natasa Marinkovic – </w:t>
      </w:r>
      <w:hyperlink r:id="rId10" w:history="1">
        <w:r w:rsidR="00FF4072" w:rsidRPr="00FF4072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natasariobgd@gmail.com</w:t>
        </w:r>
      </w:hyperlink>
    </w:p>
    <w:p w14:paraId="33F7BAAC" w14:textId="77777777" w:rsidR="00FF4072" w:rsidRPr="000E5A0D" w:rsidRDefault="00FF4072" w:rsidP="00FF4072">
      <w:pPr>
        <w:shd w:val="clear" w:color="auto" w:fill="FFFFFF"/>
        <w:suppressAutoHyphens w:val="0"/>
        <w:spacing w:line="420" w:lineRule="atLeast"/>
        <w:ind w:leftChars="0" w:left="0" w:firstLineChars="0" w:firstLine="0"/>
        <w:jc w:val="right"/>
        <w:textDirection w:val="lrTb"/>
        <w:textAlignment w:val="auto"/>
        <w:outlineLvl w:val="9"/>
        <w:rPr>
          <w:rFonts w:ascii="Arial" w:eastAsia="Arial" w:hAnsi="Arial" w:cs="Arial"/>
          <w:color w:val="666666"/>
          <w:sz w:val="32"/>
          <w:szCs w:val="32"/>
          <w:highlight w:val="white"/>
        </w:rPr>
      </w:pPr>
      <w:r w:rsidRPr="000E5A0D">
        <w:rPr>
          <w:rFonts w:ascii="Arial" w:eastAsia="Arial" w:hAnsi="Arial" w:cs="Arial"/>
          <w:color w:val="666666"/>
          <w:sz w:val="32"/>
          <w:szCs w:val="32"/>
          <w:highlight w:val="white"/>
        </w:rPr>
        <w:t xml:space="preserve">Pedro Tancredo - </w:t>
      </w:r>
      <w:hyperlink r:id="rId11" w:history="1">
        <w:r w:rsidRPr="000E5A0D">
          <w:rPr>
            <w:rFonts w:ascii="Arial" w:eastAsia="Arial" w:hAnsi="Arial" w:cs="Arial"/>
            <w:color w:val="666666"/>
            <w:sz w:val="32"/>
            <w:szCs w:val="32"/>
            <w:highlight w:val="white"/>
          </w:rPr>
          <w:t>pedro.tancredo@hotmail.com</w:t>
        </w:r>
      </w:hyperlink>
    </w:p>
    <w:p w14:paraId="3258A38C" w14:textId="77777777" w:rsidR="00FF4072" w:rsidRPr="000E5A0D" w:rsidRDefault="00FF4072" w:rsidP="000E5A0D">
      <w:pPr>
        <w:ind w:left="1" w:hanging="3"/>
        <w:jc w:val="right"/>
        <w:rPr>
          <w:rFonts w:ascii="Arial" w:eastAsia="Arial" w:hAnsi="Arial" w:cs="Arial"/>
          <w:color w:val="666666"/>
          <w:sz w:val="32"/>
          <w:szCs w:val="32"/>
          <w:highlight w:val="white"/>
        </w:rPr>
      </w:pPr>
    </w:p>
    <w:p w14:paraId="5962CDEB" w14:textId="291FB4E0" w:rsidR="00274307" w:rsidRDefault="00274307">
      <w:pPr>
        <w:ind w:left="0" w:hanging="2"/>
        <w:jc w:val="right"/>
      </w:pPr>
    </w:p>
    <w:tbl>
      <w:tblPr>
        <w:tblStyle w:val="a4"/>
        <w:tblW w:w="86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274307" w14:paraId="358C16C9" w14:textId="77777777">
        <w:tc>
          <w:tcPr>
            <w:tcW w:w="8645" w:type="dxa"/>
          </w:tcPr>
          <w:p w14:paraId="6372F584" w14:textId="77777777" w:rsidR="00FC067D" w:rsidRDefault="00FC06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</w:p>
          <w:p w14:paraId="3E82A8A2" w14:textId="0D4677EA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ind w:left="2" w:hanging="4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Histórico de Versões</w:t>
            </w:r>
          </w:p>
        </w:tc>
      </w:tr>
    </w:tbl>
    <w:p w14:paraId="5A52DEE1" w14:textId="77777777" w:rsidR="00274307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&lt;Essa página deverá ser utilizada pelo grupo para o controle das versões do documento&gt;</w:t>
      </w:r>
    </w:p>
    <w:p w14:paraId="383D50FB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5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274307" w14:paraId="33542A10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23586E99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1297AD04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5FD5263A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0F286C9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1CDBB24E" w14:textId="77777777" w:rsidR="00274307" w:rsidRDefault="004B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274307" w14:paraId="1729A58D" w14:textId="77777777">
        <w:trPr>
          <w:jc w:val="right"/>
        </w:trPr>
        <w:tc>
          <w:tcPr>
            <w:tcW w:w="1701" w:type="dxa"/>
            <w:vAlign w:val="center"/>
          </w:tcPr>
          <w:p w14:paraId="3EDE657B" w14:textId="61C046F5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29/03/2022</w:t>
            </w:r>
          </w:p>
        </w:tc>
        <w:tc>
          <w:tcPr>
            <w:tcW w:w="993" w:type="dxa"/>
            <w:vAlign w:val="center"/>
          </w:tcPr>
          <w:p w14:paraId="74E7E5F7" w14:textId="0E0243F8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1.0</w:t>
            </w:r>
          </w:p>
        </w:tc>
        <w:tc>
          <w:tcPr>
            <w:tcW w:w="2776" w:type="dxa"/>
            <w:vAlign w:val="center"/>
          </w:tcPr>
          <w:p w14:paraId="7F6E1D1A" w14:textId="6CAAF200" w:rsidR="00274307" w:rsidRPr="00762DB4" w:rsidRDefault="00762DB4" w:rsidP="00762DB4">
            <w:pPr>
              <w:pStyle w:val="Default"/>
              <w:jc w:val="center"/>
              <w:rPr>
                <w:rFonts w:eastAsia="Arial"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</w:t>
            </w:r>
            <w:r w:rsidRPr="00762DB4">
              <w:rPr>
                <w:color w:val="FF0000"/>
                <w:sz w:val="20"/>
                <w:szCs w:val="20"/>
              </w:rPr>
              <w:t>ocumento</w:t>
            </w:r>
            <w:r w:rsidR="00EC3020" w:rsidRPr="00762DB4">
              <w:rPr>
                <w:color w:val="FF0000"/>
                <w:sz w:val="20"/>
                <w:szCs w:val="20"/>
              </w:rPr>
              <w:t xml:space="preserve"> </w:t>
            </w:r>
            <w:r>
              <w:rPr>
                <w:color w:val="FF0000"/>
                <w:sz w:val="20"/>
                <w:szCs w:val="20"/>
              </w:rPr>
              <w:t>com a descrição de</w:t>
            </w:r>
            <w:r w:rsidRPr="00762DB4">
              <w:rPr>
                <w:color w:val="FF0000"/>
                <w:sz w:val="20"/>
                <w:szCs w:val="20"/>
              </w:rPr>
              <w:t xml:space="preserve"> requisitos do projeto </w:t>
            </w:r>
            <w:r w:rsidRPr="00762DB4">
              <w:rPr>
                <w:color w:val="FF0000"/>
                <w:sz w:val="20"/>
                <w:szCs w:val="20"/>
              </w:rPr>
              <w:t>Evolução da educação básica na última década</w:t>
            </w:r>
          </w:p>
        </w:tc>
        <w:tc>
          <w:tcPr>
            <w:tcW w:w="1554" w:type="dxa"/>
            <w:vAlign w:val="center"/>
          </w:tcPr>
          <w:p w14:paraId="3E5F6FB2" w14:textId="6A7ED9BB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  <w:tc>
          <w:tcPr>
            <w:tcW w:w="1589" w:type="dxa"/>
            <w:vAlign w:val="center"/>
          </w:tcPr>
          <w:p w14:paraId="6E4CE63D" w14:textId="3A4BC3A8" w:rsidR="00274307" w:rsidRPr="00DC650D" w:rsidRDefault="00EC3020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  <w:r w:rsidRPr="00DC650D">
              <w:rPr>
                <w:rFonts w:ascii="Arial" w:eastAsia="Arial" w:hAnsi="Arial" w:cs="Arial"/>
                <w:color w:val="FF0000"/>
              </w:rPr>
              <w:t>Elisa, Pedro, Fabio, Natasa</w:t>
            </w:r>
          </w:p>
        </w:tc>
      </w:tr>
      <w:tr w:rsidR="00274307" w14:paraId="5F45A8EA" w14:textId="77777777">
        <w:trPr>
          <w:jc w:val="right"/>
        </w:trPr>
        <w:tc>
          <w:tcPr>
            <w:tcW w:w="1701" w:type="dxa"/>
            <w:vAlign w:val="center"/>
          </w:tcPr>
          <w:p w14:paraId="33C0E193" w14:textId="3361733B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099A8598" w14:textId="7ED102B2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0803CCBF" w14:textId="3240E654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4D27B87" w14:textId="4BA68498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9D9B019" w14:textId="079DCBF7" w:rsidR="00274307" w:rsidRPr="00DC650D" w:rsidRDefault="00274307" w:rsidP="00AC1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771B68FC" w14:textId="77777777">
        <w:trPr>
          <w:jc w:val="right"/>
        </w:trPr>
        <w:tc>
          <w:tcPr>
            <w:tcW w:w="1701" w:type="dxa"/>
            <w:vAlign w:val="center"/>
          </w:tcPr>
          <w:p w14:paraId="0E6E0030" w14:textId="409B5F65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D09E97C" w14:textId="3F447723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04F0ECA" w14:textId="3C8E6EFB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23F745EF" w14:textId="1026E87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6042A0B0" w14:textId="4E398818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6235039B" w14:textId="77777777">
        <w:trPr>
          <w:jc w:val="right"/>
        </w:trPr>
        <w:tc>
          <w:tcPr>
            <w:tcW w:w="1701" w:type="dxa"/>
            <w:vAlign w:val="center"/>
          </w:tcPr>
          <w:p w14:paraId="71977EB5" w14:textId="01A04D6A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5BE4ED00" w14:textId="68E05817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7864ED97" w14:textId="23A76BD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52FBBCD4" w14:textId="2E8BA9D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87FE57" w14:textId="3FB21991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986756" w14:paraId="08FBA662" w14:textId="77777777">
        <w:trPr>
          <w:jc w:val="right"/>
        </w:trPr>
        <w:tc>
          <w:tcPr>
            <w:tcW w:w="1701" w:type="dxa"/>
            <w:vAlign w:val="center"/>
          </w:tcPr>
          <w:p w14:paraId="26D82D66" w14:textId="3676350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4E525E99" w14:textId="4625E2AF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903E46E" w14:textId="7DC693ED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355F296D" w14:textId="4438C114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1EC50FCB" w14:textId="3EFE7E1C" w:rsidR="00986756" w:rsidRPr="00DC650D" w:rsidRDefault="00986756" w:rsidP="00986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2B9D895D" w14:textId="77777777">
        <w:trPr>
          <w:jc w:val="right"/>
        </w:trPr>
        <w:tc>
          <w:tcPr>
            <w:tcW w:w="1701" w:type="dxa"/>
            <w:vAlign w:val="center"/>
          </w:tcPr>
          <w:p w14:paraId="392AA397" w14:textId="6FDE3FFC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33D2B538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357EE542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602DEC7E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5CD67D9B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0ED77A23" w14:textId="77777777">
        <w:trPr>
          <w:jc w:val="right"/>
        </w:trPr>
        <w:tc>
          <w:tcPr>
            <w:tcW w:w="1701" w:type="dxa"/>
            <w:vAlign w:val="center"/>
          </w:tcPr>
          <w:p w14:paraId="55AB7765" w14:textId="3C49A7F3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993" w:type="dxa"/>
            <w:vAlign w:val="center"/>
          </w:tcPr>
          <w:p w14:paraId="2E1049E4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2776" w:type="dxa"/>
            <w:vAlign w:val="center"/>
          </w:tcPr>
          <w:p w14:paraId="41EF6E65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54" w:type="dxa"/>
            <w:vAlign w:val="center"/>
          </w:tcPr>
          <w:p w14:paraId="196AE5D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589" w:type="dxa"/>
          </w:tcPr>
          <w:p w14:paraId="350152EF" w14:textId="77777777" w:rsidR="00274307" w:rsidRPr="00DC650D" w:rsidRDefault="00274307" w:rsidP="00006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</w:tr>
      <w:tr w:rsidR="00274307" w14:paraId="617CF887" w14:textId="77777777">
        <w:trPr>
          <w:jc w:val="right"/>
        </w:trPr>
        <w:tc>
          <w:tcPr>
            <w:tcW w:w="1701" w:type="dxa"/>
            <w:vAlign w:val="center"/>
          </w:tcPr>
          <w:p w14:paraId="7B7545FC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D0ADA5E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046831E0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2C4E1D2B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BC1B657" w14:textId="77777777" w:rsidR="00274307" w:rsidRDefault="002743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257337B" w14:textId="77777777" w:rsidR="00274307" w:rsidRDefault="00274307">
      <w:pPr>
        <w:ind w:left="0" w:hanging="2"/>
        <w:rPr>
          <w:rFonts w:ascii="Arial" w:eastAsia="Arial" w:hAnsi="Arial" w:cs="Arial"/>
        </w:rPr>
        <w:sectPr w:rsidR="00274307">
          <w:footerReference w:type="default" r:id="rId12"/>
          <w:pgSz w:w="11907" w:h="16840"/>
          <w:pgMar w:top="1418" w:right="1701" w:bottom="1418" w:left="1701" w:header="720" w:footer="720" w:gutter="0"/>
          <w:pgNumType w:start="1"/>
          <w:cols w:space="720"/>
          <w:titlePg/>
        </w:sectPr>
      </w:pPr>
    </w:p>
    <w:p w14:paraId="365EA065" w14:textId="77777777" w:rsidR="00274307" w:rsidRDefault="004B1955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673C0AB2" w14:textId="77777777" w:rsidR="00274307" w:rsidRDefault="00274307">
      <w:pPr>
        <w:ind w:left="1" w:hanging="3"/>
        <w:jc w:val="center"/>
        <w:rPr>
          <w:rFonts w:ascii="Arial" w:eastAsia="Arial" w:hAnsi="Arial" w:cs="Arial"/>
          <w:sz w:val="32"/>
          <w:szCs w:val="32"/>
        </w:rPr>
      </w:pPr>
    </w:p>
    <w:p w14:paraId="05733DD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&lt;Para atualiza o sumário basta clicar com o botão direito do mouse e escolher a opção atualiza campo, e depois atualizar índice inteiro&gt;</w:t>
      </w:r>
    </w:p>
    <w:p w14:paraId="3118E9AE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dt>
      <w:sdtPr>
        <w:id w:val="-1275172182"/>
        <w:docPartObj>
          <w:docPartGallery w:val="Table of Contents"/>
          <w:docPartUnique/>
        </w:docPartObj>
      </w:sdtPr>
      <w:sdtEndPr/>
      <w:sdtContent>
        <w:p w14:paraId="23C97A00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35A17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IDENTIFICAÇÃO DOS STAKEHOLDERS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32540B2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do Cliente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D3DACC4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Stakholders da Equipe de Desenvolvimento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2219B8D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LEVANTAMENTO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4FD5D21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Entrevista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58E8E9E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 métodos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7A635727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PLANO DE AÇÃO 5W2H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5013717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What?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14F5F892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4.2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Why?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_heading=h.17dp8vu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B4DADF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4.3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Where?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_heading=h.3rdcrjn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2E16B32B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4.4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Who?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_heading=h.26in1rg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37E45070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4.5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When?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_heading=h.lnxbz9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4CEEAE08" w14:textId="77777777" w:rsidR="00274307" w:rsidRPr="000E5A0D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</w:pPr>
          <w:r w:rsidRPr="000E5A0D">
            <w:rPr>
              <w:smallCaps/>
              <w:color w:val="000000"/>
              <w:lang w:val="en-GB"/>
            </w:rPr>
            <w:t>4.6</w:t>
          </w:r>
          <w:r w:rsidRPr="000E5A0D">
            <w:rPr>
              <w:rFonts w:ascii="Calibri" w:eastAsia="Calibri" w:hAnsi="Calibri" w:cs="Calibri"/>
              <w:color w:val="000000"/>
              <w:sz w:val="22"/>
              <w:szCs w:val="22"/>
              <w:lang w:val="en-GB"/>
            </w:rPr>
            <w:tab/>
          </w:r>
          <w:r w:rsidRPr="000E5A0D">
            <w:rPr>
              <w:smallCaps/>
              <w:color w:val="000000"/>
              <w:lang w:val="en-GB"/>
            </w:rPr>
            <w:t>How?</w:t>
          </w:r>
          <w:r w:rsidRPr="000E5A0D">
            <w:rPr>
              <w:smallCaps/>
              <w:color w:val="000000"/>
              <w:lang w:val="en-GB"/>
            </w:rPr>
            <w:tab/>
          </w:r>
          <w:r>
            <w:fldChar w:fldCharType="begin"/>
          </w:r>
          <w:r w:rsidRPr="000E5A0D">
            <w:rPr>
              <w:lang w:val="en-GB"/>
            </w:rPr>
            <w:instrText xml:space="preserve"> PAGEREF _heading=h.35nkun2 \h </w:instrText>
          </w:r>
          <w:r>
            <w:fldChar w:fldCharType="separate"/>
          </w:r>
          <w:r w:rsidRPr="000E5A0D">
            <w:rPr>
              <w:smallCaps/>
              <w:color w:val="000000"/>
              <w:lang w:val="en-GB"/>
            </w:rPr>
            <w:t>8</w:t>
          </w:r>
          <w:r>
            <w:fldChar w:fldCharType="end"/>
          </w:r>
        </w:p>
        <w:p w14:paraId="7B973E79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How Often?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smallCaps/>
              <w:color w:val="000000"/>
            </w:rPr>
            <w:t>8</w:t>
          </w:r>
          <w:r>
            <w:fldChar w:fldCharType="end"/>
          </w:r>
        </w:p>
        <w:p w14:paraId="7444926D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DEFINIÇÃO DE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9</w:t>
          </w:r>
          <w:r>
            <w:fldChar w:fldCharType="end"/>
          </w:r>
        </w:p>
        <w:p w14:paraId="05B26426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RQ-01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27B8C5B8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RQ-02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7685FB5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RQ-0N – Nome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smallCaps/>
              <w:color w:val="000000"/>
            </w:rPr>
            <w:t>9</w:t>
          </w:r>
          <w:r>
            <w:fldChar w:fldCharType="end"/>
          </w:r>
        </w:p>
        <w:p w14:paraId="0D08D842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FONTES DE DADOS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10</w:t>
          </w:r>
          <w:r>
            <w:fldChar w:fldCharType="end"/>
          </w:r>
        </w:p>
        <w:p w14:paraId="275D1BBE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1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39FE119B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2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62F62905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Fonte 3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smallCaps/>
              <w:color w:val="000000"/>
            </w:rPr>
            <w:t>10</w:t>
          </w:r>
          <w:r>
            <w:fldChar w:fldCharType="end"/>
          </w:r>
        </w:p>
        <w:p w14:paraId="18908A1F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11</w:t>
          </w:r>
          <w:r>
            <w:fldChar w:fldCharType="end"/>
          </w:r>
        </w:p>
        <w:p w14:paraId="7C0F90EA" w14:textId="77777777" w:rsidR="00274307" w:rsidRDefault="004B19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TERMO DE COMPROMISSO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7C37500C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106E40D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eading=h.30j0zll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  <w:highlight w:val="yellow"/>
        </w:rPr>
        <w:lastRenderedPageBreak/>
        <w:t>Introdução</w:t>
      </w:r>
    </w:p>
    <w:p w14:paraId="3067C521" w14:textId="77777777" w:rsidR="00274307" w:rsidRDefault="00274307">
      <w:pPr>
        <w:ind w:left="0" w:hanging="2"/>
      </w:pPr>
    </w:p>
    <w:p w14:paraId="6E91260F" w14:textId="01DA8EA8" w:rsidR="008D3512" w:rsidRPr="004923D0" w:rsidRDefault="004B195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4923D0">
        <w:rPr>
          <w:rFonts w:ascii="Arial" w:eastAsia="Arial" w:hAnsi="Arial" w:cs="Arial"/>
          <w:color w:val="FF0000"/>
          <w:sz w:val="24"/>
          <w:szCs w:val="24"/>
        </w:rPr>
        <w:t xml:space="preserve">Este documento tem por finalidade coletar, analisar e definir os principais requisitos do estudo de caso </w:t>
      </w:r>
      <w:r w:rsidRPr="004923D0">
        <w:rPr>
          <w:rFonts w:ascii="Arial" w:eastAsia="Arial" w:hAnsi="Arial" w:cs="Arial"/>
          <w:i/>
          <w:color w:val="FF0000"/>
          <w:sz w:val="24"/>
          <w:szCs w:val="24"/>
          <w:highlight w:val="yellow"/>
        </w:rPr>
        <w:t>evolução da educação básica na última década.</w:t>
      </w:r>
      <w:r w:rsidRPr="004923D0">
        <w:rPr>
          <w:rFonts w:ascii="Arial" w:eastAsia="Arial" w:hAnsi="Arial" w:cs="Arial"/>
          <w:color w:val="FF0000"/>
          <w:sz w:val="24"/>
          <w:szCs w:val="24"/>
        </w:rPr>
        <w:t xml:space="preserve"> O documento procura demonstrar os principais problemas atuais e o foco investigativo desejado pelo cliente.</w:t>
      </w:r>
      <w:r w:rsidR="003B4364" w:rsidRPr="004923D0">
        <w:rPr>
          <w:rFonts w:ascii="Arial" w:eastAsia="Arial" w:hAnsi="Arial" w:cs="Arial"/>
          <w:color w:val="FF0000"/>
          <w:sz w:val="24"/>
          <w:szCs w:val="24"/>
        </w:rPr>
        <w:t xml:space="preserve"> </w:t>
      </w:r>
    </w:p>
    <w:p w14:paraId="180246F3" w14:textId="3AE4F601" w:rsidR="00274307" w:rsidRPr="004923D0" w:rsidRDefault="003B4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FF0000"/>
          <w:sz w:val="24"/>
          <w:szCs w:val="24"/>
        </w:rPr>
      </w:pPr>
      <w:r w:rsidRPr="004923D0">
        <w:rPr>
          <w:rFonts w:ascii="Arial" w:eastAsia="Arial" w:hAnsi="Arial" w:cs="Arial"/>
          <w:color w:val="FF0000"/>
          <w:sz w:val="24"/>
          <w:szCs w:val="24"/>
        </w:rPr>
        <w:t xml:space="preserve">Na base de análise 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>e cruzamento de</w:t>
      </w:r>
      <w:r w:rsidRPr="004923D0">
        <w:rPr>
          <w:rFonts w:ascii="Arial" w:eastAsia="Arial" w:hAnsi="Arial" w:cs="Arial"/>
          <w:color w:val="FF0000"/>
          <w:sz w:val="24"/>
          <w:szCs w:val="24"/>
        </w:rPr>
        <w:t xml:space="preserve"> dados históricos 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 xml:space="preserve">da população e do número de matrículas por diferentes regiões </w:t>
      </w:r>
      <w:r w:rsidR="00265BB5" w:rsidRPr="004923D0">
        <w:rPr>
          <w:rFonts w:ascii="Arial" w:eastAsia="Arial" w:hAnsi="Arial" w:cs="Arial"/>
          <w:color w:val="FF0000"/>
          <w:sz w:val="24"/>
          <w:szCs w:val="24"/>
        </w:rPr>
        <w:t>pretende-se identificar</w:t>
      </w:r>
      <w:r w:rsidRPr="004923D0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265BB5" w:rsidRPr="004923D0">
        <w:rPr>
          <w:rFonts w:ascii="Arial" w:eastAsia="Arial" w:hAnsi="Arial" w:cs="Arial"/>
          <w:color w:val="FF0000"/>
          <w:sz w:val="24"/>
          <w:szCs w:val="24"/>
        </w:rPr>
        <w:t>uma ou algumas</w:t>
      </w:r>
      <w:r w:rsidRPr="004923D0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 xml:space="preserve">possíveis causas </w:t>
      </w:r>
      <w:r w:rsidR="00265BB5" w:rsidRPr="004923D0">
        <w:rPr>
          <w:rFonts w:ascii="Arial" w:eastAsia="Arial" w:hAnsi="Arial" w:cs="Arial"/>
          <w:color w:val="FF0000"/>
          <w:sz w:val="24"/>
          <w:szCs w:val="24"/>
        </w:rPr>
        <w:t>da situação atual na educação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 xml:space="preserve">, </w:t>
      </w:r>
      <w:r w:rsidR="004923D0" w:rsidRPr="004923D0">
        <w:rPr>
          <w:rFonts w:ascii="Arial" w:eastAsia="Arial" w:hAnsi="Arial" w:cs="Arial"/>
          <w:color w:val="FF0000"/>
          <w:sz w:val="24"/>
          <w:szCs w:val="24"/>
        </w:rPr>
        <w:t>traçar tendencias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 xml:space="preserve"> e sugeri</w:t>
      </w:r>
      <w:r w:rsidR="004923D0" w:rsidRPr="004923D0">
        <w:rPr>
          <w:rFonts w:ascii="Arial" w:eastAsia="Arial" w:hAnsi="Arial" w:cs="Arial"/>
          <w:color w:val="FF0000"/>
          <w:sz w:val="24"/>
          <w:szCs w:val="24"/>
        </w:rPr>
        <w:t>r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 xml:space="preserve"> ações </w:t>
      </w:r>
      <w:r w:rsidR="00265BB5" w:rsidRPr="004923D0">
        <w:rPr>
          <w:rFonts w:ascii="Arial" w:eastAsia="Arial" w:hAnsi="Arial" w:cs="Arial"/>
          <w:color w:val="FF0000"/>
          <w:sz w:val="24"/>
          <w:szCs w:val="24"/>
        </w:rPr>
        <w:t xml:space="preserve">que possam </w:t>
      </w:r>
      <w:r w:rsidR="00963404" w:rsidRPr="004923D0">
        <w:rPr>
          <w:rFonts w:ascii="Arial" w:eastAsia="Arial" w:hAnsi="Arial" w:cs="Arial"/>
          <w:color w:val="FF0000"/>
          <w:sz w:val="24"/>
          <w:szCs w:val="24"/>
        </w:rPr>
        <w:t>melhor</w:t>
      </w:r>
      <w:r w:rsidR="00265BB5" w:rsidRPr="004923D0">
        <w:rPr>
          <w:rFonts w:ascii="Arial" w:eastAsia="Arial" w:hAnsi="Arial" w:cs="Arial"/>
          <w:color w:val="FF0000"/>
          <w:sz w:val="24"/>
          <w:szCs w:val="24"/>
        </w:rPr>
        <w:t xml:space="preserve">ar a </w:t>
      </w:r>
      <w:r w:rsidR="004923D0" w:rsidRPr="004923D0">
        <w:rPr>
          <w:rFonts w:ascii="Arial" w:eastAsia="Arial" w:hAnsi="Arial" w:cs="Arial"/>
          <w:color w:val="FF0000"/>
          <w:sz w:val="24"/>
          <w:szCs w:val="24"/>
        </w:rPr>
        <w:t>conjuntura</w:t>
      </w:r>
      <w:r w:rsidR="00265BB5" w:rsidRPr="004923D0">
        <w:rPr>
          <w:rFonts w:ascii="Arial" w:eastAsia="Arial" w:hAnsi="Arial" w:cs="Arial"/>
          <w:color w:val="FF0000"/>
          <w:sz w:val="24"/>
          <w:szCs w:val="24"/>
        </w:rPr>
        <w:t xml:space="preserve"> atual.</w:t>
      </w:r>
    </w:p>
    <w:p w14:paraId="2A68A874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C132B42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66F3088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A5BC09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2B2B4497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" w:name="_heading=h.1fob9te" w:colFirst="0" w:colLast="0"/>
      <w:bookmarkEnd w:id="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Identificação dos Stakeholders</w:t>
      </w:r>
    </w:p>
    <w:p w14:paraId="35F32BDA" w14:textId="77777777" w:rsidR="00274307" w:rsidRDefault="00274307">
      <w:pPr>
        <w:ind w:left="0" w:hanging="2"/>
      </w:pPr>
    </w:p>
    <w:p w14:paraId="4CE61041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tem o objetivo de definir quem são as pessoas-chaves no projeto, tanto da parte do cliente quanto da parte da empresa desenvolvedora.</w:t>
      </w:r>
    </w:p>
    <w:p w14:paraId="310A611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2" w:name="_heading=h.3znysh7" w:colFirst="0" w:colLast="0"/>
      <w:bookmarkEnd w:id="2"/>
    </w:p>
    <w:p w14:paraId="763B49CD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Stakeholders do Cliente</w:t>
      </w:r>
    </w:p>
    <w:p w14:paraId="5B8B423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1730"/>
        <w:gridCol w:w="3405"/>
      </w:tblGrid>
      <w:tr w:rsidR="00274307" w14:paraId="77830B74" w14:textId="77777777" w:rsidTr="00E57E72">
        <w:tc>
          <w:tcPr>
            <w:tcW w:w="1668" w:type="dxa"/>
          </w:tcPr>
          <w:p w14:paraId="08793FA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2" w:type="dxa"/>
          </w:tcPr>
          <w:p w14:paraId="2E8AEE0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730" w:type="dxa"/>
          </w:tcPr>
          <w:p w14:paraId="22DAB45A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3405" w:type="dxa"/>
          </w:tcPr>
          <w:p w14:paraId="3B45957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E57E72" w14:paraId="2A1E0D77" w14:textId="77777777" w:rsidTr="00E57E72">
        <w:tc>
          <w:tcPr>
            <w:tcW w:w="1668" w:type="dxa"/>
          </w:tcPr>
          <w:p w14:paraId="795B678F" w14:textId="5AFA71A4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1842" w:type="dxa"/>
          </w:tcPr>
          <w:p w14:paraId="42A0D40E" w14:textId="5B68CC7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Editor-chefe</w:t>
            </w:r>
          </w:p>
        </w:tc>
        <w:tc>
          <w:tcPr>
            <w:tcW w:w="1730" w:type="dxa"/>
          </w:tcPr>
          <w:p w14:paraId="2EF407B6" w14:textId="590B9EC2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Patrocinador</w:t>
            </w:r>
          </w:p>
        </w:tc>
        <w:tc>
          <w:tcPr>
            <w:tcW w:w="3405" w:type="dxa"/>
          </w:tcPr>
          <w:p w14:paraId="62D896CC" w14:textId="7777777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1663A05E" w14:textId="77777777" w:rsidTr="00E57E72">
        <w:tc>
          <w:tcPr>
            <w:tcW w:w="1668" w:type="dxa"/>
          </w:tcPr>
          <w:p w14:paraId="5DF763A6" w14:textId="7139F4D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1842" w:type="dxa"/>
          </w:tcPr>
          <w:p w14:paraId="76B6B3D7" w14:textId="191B3BD7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1730" w:type="dxa"/>
          </w:tcPr>
          <w:p w14:paraId="5A1E2575" w14:textId="3C86A88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 de reportagem</w:t>
            </w:r>
          </w:p>
        </w:tc>
        <w:tc>
          <w:tcPr>
            <w:tcW w:w="3405" w:type="dxa"/>
          </w:tcPr>
          <w:p w14:paraId="518FD823" w14:textId="006F2C51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7E72" w14:paraId="30811599" w14:textId="77777777" w:rsidTr="00E57E72">
        <w:tc>
          <w:tcPr>
            <w:tcW w:w="1668" w:type="dxa"/>
          </w:tcPr>
          <w:p w14:paraId="070BEDF9" w14:textId="235CBFB9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1842" w:type="dxa"/>
          </w:tcPr>
          <w:p w14:paraId="6FB5294B" w14:textId="28EB6C66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1730" w:type="dxa"/>
          </w:tcPr>
          <w:p w14:paraId="13FE1929" w14:textId="2363B2C0" w:rsidR="00E57E72" w:rsidRDefault="00E57E72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Repórter</w:t>
            </w:r>
          </w:p>
        </w:tc>
        <w:tc>
          <w:tcPr>
            <w:tcW w:w="3405" w:type="dxa"/>
          </w:tcPr>
          <w:p w14:paraId="1617F790" w14:textId="23CCBCAE" w:rsidR="00E57E72" w:rsidRDefault="00DF7FC5" w:rsidP="00E57E72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Key user</w:t>
            </w:r>
          </w:p>
        </w:tc>
      </w:tr>
    </w:tbl>
    <w:p w14:paraId="5B66E6F6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3" w:name="_heading=h.2et92p0" w:colFirst="0" w:colLast="0"/>
      <w:bookmarkEnd w:id="3"/>
    </w:p>
    <w:p w14:paraId="15B74C7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Stakeholders da Equipe de Desenvolvimento</w:t>
      </w:r>
    </w:p>
    <w:p w14:paraId="33FDA762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77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843"/>
        <w:gridCol w:w="1559"/>
        <w:gridCol w:w="2127"/>
      </w:tblGrid>
      <w:tr w:rsidR="00274307" w14:paraId="0659A968" w14:textId="77777777" w:rsidTr="00DB6EA4">
        <w:tc>
          <w:tcPr>
            <w:tcW w:w="2263" w:type="dxa"/>
          </w:tcPr>
          <w:p w14:paraId="250B23E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376C614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Cargo</w:t>
            </w:r>
          </w:p>
        </w:tc>
        <w:tc>
          <w:tcPr>
            <w:tcW w:w="1559" w:type="dxa"/>
          </w:tcPr>
          <w:p w14:paraId="53DDBCC2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Papel</w:t>
            </w:r>
          </w:p>
        </w:tc>
        <w:tc>
          <w:tcPr>
            <w:tcW w:w="2127" w:type="dxa"/>
          </w:tcPr>
          <w:p w14:paraId="7C9F4CFE" w14:textId="77777777" w:rsidR="00274307" w:rsidRDefault="004B1955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Observações</w:t>
            </w:r>
          </w:p>
        </w:tc>
      </w:tr>
      <w:tr w:rsidR="00274307" w14:paraId="42DA1165" w14:textId="77777777" w:rsidTr="00DB6EA4">
        <w:tc>
          <w:tcPr>
            <w:tcW w:w="2263" w:type="dxa"/>
          </w:tcPr>
          <w:p w14:paraId="2C51ED32" w14:textId="26F1FB6E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Pedro Tancredo</w:t>
            </w: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8C4BB72" w14:textId="4F5D5811" w:rsidR="00274307" w:rsidRDefault="00274307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E57D4E2" w14:textId="3552A854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1559" w:type="dxa"/>
          </w:tcPr>
          <w:p w14:paraId="3A8EE57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70556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3025EEBB" w14:textId="77777777" w:rsidTr="00DB6EA4">
        <w:tc>
          <w:tcPr>
            <w:tcW w:w="2263" w:type="dxa"/>
          </w:tcPr>
          <w:p w14:paraId="703F9D88" w14:textId="77777777" w:rsidR="00525A2F" w:rsidRPr="00525A2F" w:rsidRDefault="00525A2F" w:rsidP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 xml:space="preserve">Elisa Puertas </w:t>
            </w:r>
          </w:p>
          <w:p w14:paraId="42DA2988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6781814" w14:textId="1D40E48F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Design</w:t>
            </w:r>
            <w:r w:rsidR="00525A2F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Dashboard</w:t>
            </w:r>
          </w:p>
        </w:tc>
        <w:tc>
          <w:tcPr>
            <w:tcW w:w="1559" w:type="dxa"/>
          </w:tcPr>
          <w:p w14:paraId="084090A9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2FFA4B42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12255C16" w14:textId="77777777" w:rsidTr="00DB6EA4">
        <w:tc>
          <w:tcPr>
            <w:tcW w:w="2263" w:type="dxa"/>
          </w:tcPr>
          <w:p w14:paraId="3A4447E9" w14:textId="5AB9DA21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Fábio Quintão</w:t>
            </w:r>
          </w:p>
        </w:tc>
        <w:tc>
          <w:tcPr>
            <w:tcW w:w="1843" w:type="dxa"/>
          </w:tcPr>
          <w:p w14:paraId="68879686" w14:textId="0782397B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Sistemas</w:t>
            </w:r>
          </w:p>
        </w:tc>
        <w:tc>
          <w:tcPr>
            <w:tcW w:w="1559" w:type="dxa"/>
          </w:tcPr>
          <w:p w14:paraId="34A68D90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491A2F4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74307" w14:paraId="71D6B124" w14:textId="77777777" w:rsidTr="00DB6EA4">
        <w:tc>
          <w:tcPr>
            <w:tcW w:w="2263" w:type="dxa"/>
          </w:tcPr>
          <w:p w14:paraId="3E4A6BC5" w14:textId="6366CA40" w:rsidR="00274307" w:rsidRDefault="00525A2F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 w:rsidRPr="00525A2F">
              <w:rPr>
                <w:rFonts w:ascii="Arial" w:eastAsia="Arial" w:hAnsi="Arial" w:cs="Arial"/>
                <w:sz w:val="24"/>
                <w:szCs w:val="24"/>
              </w:rPr>
              <w:t>Natasa Marinkovic</w:t>
            </w:r>
          </w:p>
        </w:tc>
        <w:tc>
          <w:tcPr>
            <w:tcW w:w="1843" w:type="dxa"/>
          </w:tcPr>
          <w:p w14:paraId="48152BC0" w14:textId="1AFC3F20" w:rsidR="00274307" w:rsidRDefault="007E007D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Modelador de Dados</w:t>
            </w:r>
          </w:p>
        </w:tc>
        <w:tc>
          <w:tcPr>
            <w:tcW w:w="1559" w:type="dxa"/>
          </w:tcPr>
          <w:p w14:paraId="6F3C2DA7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72B055C1" w14:textId="77777777" w:rsidR="00274307" w:rsidRDefault="00274307">
            <w:pPr>
              <w:ind w:left="0" w:hanging="2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043A53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0E2675EB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748675A9" w14:textId="77777777" w:rsidR="00274307" w:rsidRDefault="00274307">
      <w:pPr>
        <w:ind w:left="0" w:hanging="2"/>
      </w:pPr>
    </w:p>
    <w:p w14:paraId="655CC48F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heading=h.tyjcwt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Levantamento de Requisitos</w:t>
      </w:r>
    </w:p>
    <w:p w14:paraId="32ED9F01" w14:textId="77777777" w:rsidR="00274307" w:rsidRDefault="00274307">
      <w:pPr>
        <w:ind w:left="0" w:hanging="2"/>
      </w:pPr>
    </w:p>
    <w:p w14:paraId="60F9C945" w14:textId="77777777" w:rsidR="00274307" w:rsidRDefault="004B1955">
      <w:pPr>
        <w:ind w:left="0" w:hanging="2"/>
      </w:pPr>
      <w:bookmarkStart w:id="5" w:name="_heading=h.3dy6vkm" w:colFirst="0" w:colLast="0"/>
      <w:bookmarkEnd w:id="5"/>
      <w:r>
        <w:rPr>
          <w:rFonts w:ascii="Arial" w:eastAsia="Arial" w:hAnsi="Arial" w:cs="Arial"/>
          <w:sz w:val="24"/>
          <w:szCs w:val="24"/>
        </w:rPr>
        <w:t>&lt;Descreva aqui os métodos utilizados para o levantamento de requisitos ao longo do projeto&gt;</w:t>
      </w:r>
    </w:p>
    <w:p w14:paraId="69AB4916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yellow"/>
        </w:rPr>
        <w:t>Entrevista</w:t>
      </w:r>
    </w:p>
    <w:p w14:paraId="6B1FB5D8" w14:textId="77777777" w:rsidR="00274307" w:rsidRDefault="00274307">
      <w:pPr>
        <w:ind w:left="0" w:hanging="2"/>
      </w:pPr>
    </w:p>
    <w:p w14:paraId="3A900C0A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&lt;Descreva aqui os dados da(s) entrevista(s) realizada(s) para o levantamento de requisitos. Caso considere necessário, as perguntas chaves podem ser colocadas na seção de Anexos&gt;</w:t>
      </w:r>
    </w:p>
    <w:p w14:paraId="432ABD1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126"/>
        <w:gridCol w:w="1672"/>
        <w:gridCol w:w="3292"/>
      </w:tblGrid>
      <w:tr w:rsidR="00274307" w14:paraId="53277A7B" w14:textId="77777777" w:rsidTr="00DF7FC5">
        <w:tc>
          <w:tcPr>
            <w:tcW w:w="1555" w:type="dxa"/>
          </w:tcPr>
          <w:p w14:paraId="59A5E77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126" w:type="dxa"/>
          </w:tcPr>
          <w:p w14:paraId="4CAC8EBA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Entrevistador(es)</w:t>
            </w:r>
          </w:p>
        </w:tc>
        <w:tc>
          <w:tcPr>
            <w:tcW w:w="1672" w:type="dxa"/>
          </w:tcPr>
          <w:p w14:paraId="12EC43A6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Entrevistado(s)</w:t>
            </w:r>
          </w:p>
        </w:tc>
        <w:tc>
          <w:tcPr>
            <w:tcW w:w="3292" w:type="dxa"/>
          </w:tcPr>
          <w:p w14:paraId="0CEBF520" w14:textId="77777777" w:rsidR="00274307" w:rsidRDefault="004B195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Assunto</w:t>
            </w:r>
          </w:p>
        </w:tc>
      </w:tr>
      <w:tr w:rsidR="00DF7FC5" w14:paraId="1620EC2E" w14:textId="77777777" w:rsidTr="00DF7FC5">
        <w:tc>
          <w:tcPr>
            <w:tcW w:w="1555" w:type="dxa"/>
          </w:tcPr>
          <w:p w14:paraId="2C92A0D1" w14:textId="5BC89F6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>7/03/2022</w:t>
            </w:r>
          </w:p>
        </w:tc>
        <w:tc>
          <w:tcPr>
            <w:tcW w:w="2126" w:type="dxa"/>
          </w:tcPr>
          <w:p w14:paraId="10304D7E" w14:textId="02410ABB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Pedro e 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Fábio</w:t>
            </w:r>
          </w:p>
        </w:tc>
        <w:tc>
          <w:tcPr>
            <w:tcW w:w="1672" w:type="dxa"/>
          </w:tcPr>
          <w:p w14:paraId="28198CE7" w14:textId="4CEE8375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</w:p>
        </w:tc>
        <w:tc>
          <w:tcPr>
            <w:tcW w:w="3292" w:type="dxa"/>
          </w:tcPr>
          <w:p w14:paraId="773F413F" w14:textId="0C8C962F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inicial do escopo do projeto</w:t>
            </w:r>
          </w:p>
          <w:p w14:paraId="50B70B1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19315F4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1122B0A3" w14:textId="77777777" w:rsidTr="00DF7FC5">
        <w:tc>
          <w:tcPr>
            <w:tcW w:w="1555" w:type="dxa"/>
          </w:tcPr>
          <w:p w14:paraId="08115BD5" w14:textId="47B761D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AA65F5"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sz w:val="24"/>
                <w:szCs w:val="24"/>
              </w:rPr>
              <w:t>/03/2022</w:t>
            </w:r>
          </w:p>
        </w:tc>
        <w:tc>
          <w:tcPr>
            <w:tcW w:w="2126" w:type="dxa"/>
          </w:tcPr>
          <w:p w14:paraId="1CFCB9EC" w14:textId="18B4D7FC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Elisa</w:t>
            </w:r>
            <w:r w:rsidR="00DF7FC5">
              <w:rPr>
                <w:rFonts w:ascii="Arial" w:eastAsia="Arial" w:hAnsi="Arial" w:cs="Arial"/>
                <w:sz w:val="24"/>
                <w:szCs w:val="24"/>
              </w:rPr>
              <w:t xml:space="preserve"> e Natasa</w:t>
            </w:r>
          </w:p>
        </w:tc>
        <w:tc>
          <w:tcPr>
            <w:tcW w:w="1672" w:type="dxa"/>
          </w:tcPr>
          <w:p w14:paraId="26754769" w14:textId="64512A01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</w:p>
        </w:tc>
        <w:tc>
          <w:tcPr>
            <w:tcW w:w="3292" w:type="dxa"/>
          </w:tcPr>
          <w:p w14:paraId="7C415537" w14:textId="5E2FF476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Definição do painel e monitoramento e definição de entrega</w:t>
            </w:r>
          </w:p>
          <w:p w14:paraId="716F298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098CDF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BB31A51" w14:textId="77777777" w:rsidTr="00DF7FC5">
        <w:tc>
          <w:tcPr>
            <w:tcW w:w="1555" w:type="dxa"/>
          </w:tcPr>
          <w:p w14:paraId="7ADF1542" w14:textId="392D686D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21/03/2022</w:t>
            </w:r>
          </w:p>
        </w:tc>
        <w:tc>
          <w:tcPr>
            <w:tcW w:w="2126" w:type="dxa"/>
          </w:tcPr>
          <w:p w14:paraId="5B3F8015" w14:textId="0C8D31F5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>Fábio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>Elisa e Natasa</w:t>
            </w:r>
          </w:p>
        </w:tc>
        <w:tc>
          <w:tcPr>
            <w:tcW w:w="1672" w:type="dxa"/>
          </w:tcPr>
          <w:p w14:paraId="2E219041" w14:textId="401BFA32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8A7D34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961E19A" w14:textId="2A813D7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Validação do protótipo inicial</w:t>
            </w:r>
          </w:p>
          <w:p w14:paraId="7B18A65C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0C33723C" w14:textId="77777777" w:rsidTr="00DF7FC5">
        <w:tc>
          <w:tcPr>
            <w:tcW w:w="1555" w:type="dxa"/>
          </w:tcPr>
          <w:p w14:paraId="2105A238" w14:textId="17637AE9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A65F5">
              <w:rPr>
                <w:rFonts w:ascii="Arial" w:eastAsia="Arial" w:hAnsi="Arial" w:cs="Arial"/>
                <w:color w:val="FF0000"/>
                <w:sz w:val="24"/>
                <w:szCs w:val="24"/>
              </w:rPr>
              <w:t>28</w:t>
            </w:r>
            <w:r>
              <w:rPr>
                <w:rFonts w:ascii="Arial" w:eastAsia="Arial" w:hAnsi="Arial" w:cs="Arial"/>
                <w:sz w:val="24"/>
                <w:szCs w:val="24"/>
              </w:rPr>
              <w:t>/04/2022</w:t>
            </w:r>
          </w:p>
        </w:tc>
        <w:tc>
          <w:tcPr>
            <w:tcW w:w="2126" w:type="dxa"/>
          </w:tcPr>
          <w:p w14:paraId="702CFD81" w14:textId="2ACE00B7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Pedro, Fábio, Elisa e Natasa</w:t>
            </w:r>
          </w:p>
        </w:tc>
        <w:tc>
          <w:tcPr>
            <w:tcW w:w="1672" w:type="dxa"/>
          </w:tcPr>
          <w:p w14:paraId="090642CA" w14:textId="19ED3F43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Valeria de Souza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>Pedro Bial Jr.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>Gil Gomes</w:t>
            </w:r>
          </w:p>
        </w:tc>
        <w:tc>
          <w:tcPr>
            <w:tcW w:w="3292" w:type="dxa"/>
          </w:tcPr>
          <w:p w14:paraId="503CFBD9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E96A413" w14:textId="6914EEEF" w:rsidR="00DF7FC5" w:rsidRDefault="00AA65F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Apresentação final</w:t>
            </w:r>
          </w:p>
          <w:p w14:paraId="04214A7E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7FC5" w14:paraId="76DB73CE" w14:textId="77777777" w:rsidTr="00DF7FC5">
        <w:tc>
          <w:tcPr>
            <w:tcW w:w="1555" w:type="dxa"/>
          </w:tcPr>
          <w:p w14:paraId="2CB20C97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599B773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2" w:type="dxa"/>
          </w:tcPr>
          <w:p w14:paraId="351F9244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292" w:type="dxa"/>
          </w:tcPr>
          <w:p w14:paraId="173B0C3A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50D886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6B8F6325" w14:textId="77777777" w:rsidR="00DF7FC5" w:rsidRDefault="00DF7FC5" w:rsidP="00DF7FC5">
            <w:pPr>
              <w:ind w:left="0"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F69F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F49EB0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6" w:name="_heading=h.1t3h5sf" w:colFirst="0" w:colLast="0"/>
      <w:bookmarkEnd w:id="6"/>
    </w:p>
    <w:p w14:paraId="71C9F26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Outros métodos</w:t>
      </w:r>
    </w:p>
    <w:p w14:paraId="6B66816F" w14:textId="77777777" w:rsidR="00274307" w:rsidRDefault="00274307">
      <w:pPr>
        <w:ind w:left="0" w:hanging="2"/>
      </w:pPr>
    </w:p>
    <w:p w14:paraId="56807BE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&lt;Descreva aqui outros métodos aplicado(s) para o levantamento de requisitos. Exemplo: leitura de documentos, acesso aos processos, brainstorming, acesso às bases de dados,etc...&gt;</w:t>
      </w:r>
    </w:p>
    <w:p w14:paraId="1A1F360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A675DFD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A8D9165" w14:textId="77777777" w:rsidR="00274307" w:rsidRDefault="00274307">
      <w:pPr>
        <w:ind w:left="0" w:hanging="2"/>
      </w:pPr>
    </w:p>
    <w:p w14:paraId="140FAB68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7" w:name="_heading=h.4d34og8" w:colFirst="0" w:colLast="0"/>
      <w:bookmarkEnd w:id="7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Plano de Ação 5W2H</w:t>
      </w:r>
    </w:p>
    <w:p w14:paraId="382F74D9" w14:textId="77777777" w:rsidR="00274307" w:rsidRDefault="00274307">
      <w:pPr>
        <w:ind w:left="0" w:hanging="2"/>
      </w:pPr>
    </w:p>
    <w:p w14:paraId="0FA267ED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 w14:paraId="6479A053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90876F5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&lt;Pode ser que neste momento nem todos os elementos do 5W2H sejam descobertos, neste caso, indicar como “A Definir”. Aqui o How Much, foi substituído pelo How Often, porque nessa fase ainda não temos como precificar as coisas&gt;</w:t>
      </w:r>
    </w:p>
    <w:p w14:paraId="44C8509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8" w:name="_heading=h.2s8eyo1" w:colFirst="0" w:colLast="0"/>
      <w:bookmarkEnd w:id="8"/>
    </w:p>
    <w:p w14:paraId="53C7DA6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What?</w:t>
      </w:r>
    </w:p>
    <w:p w14:paraId="3511F0A4" w14:textId="77777777" w:rsidR="00274307" w:rsidRDefault="00274307">
      <w:pPr>
        <w:ind w:left="1" w:hanging="3"/>
        <w:jc w:val="both"/>
        <w:rPr>
          <w:rFonts w:ascii="Arial" w:eastAsia="Arial" w:hAnsi="Arial" w:cs="Arial"/>
          <w:b/>
          <w:sz w:val="28"/>
          <w:szCs w:val="28"/>
        </w:rPr>
      </w:pPr>
    </w:p>
    <w:p w14:paraId="0C4993E8" w14:textId="77777777" w:rsidR="00274307" w:rsidRDefault="004B1955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O jornal </w:t>
      </w:r>
      <w:r>
        <w:rPr>
          <w:rFonts w:ascii="Arial" w:eastAsia="Arial" w:hAnsi="Arial" w:cs="Arial"/>
          <w:color w:val="0000FF"/>
          <w:sz w:val="24"/>
          <w:szCs w:val="24"/>
          <w:highlight w:val="yellow"/>
        </w:rPr>
        <w:t>XXX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tem interesse em divulgar uma matéria com a evolução percentual do número de crianças que frequentaram o ensino básico ao longo dos últimos 10 anos, agrupado por Município, Estado e Região e segregado por ensino Público e Privado.</w:t>
      </w:r>
    </w:p>
    <w:p w14:paraId="7DBBD3F7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29BF9CC6" w14:textId="77777777" w:rsidR="00274307" w:rsidRDefault="004B1955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O objetivo é identificar:</w:t>
      </w:r>
    </w:p>
    <w:p w14:paraId="36EE1D17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7DEC7EE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Como evoluiu o número de crianças matriculadas no ensino básico ao longo dos anos</w:t>
      </w:r>
    </w:p>
    <w:p w14:paraId="68A8E7B9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Como evoluiu o percentual de crianças matriculadas em relação ao número total de crianças na região, no ensino básico ao longo dos anos</w:t>
      </w:r>
    </w:p>
    <w:p w14:paraId="32CEA47C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Comparar o impacto no ensino público e privado</w:t>
      </w:r>
    </w:p>
    <w:p w14:paraId="3C8901B0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Verificar o impacto nos anos de pandemia</w:t>
      </w:r>
    </w:p>
    <w:p w14:paraId="6F129234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Que região/estado/municipio apresentou melhor taxa percentual de crianças matriculadas em escolas no ultimo ano</w:t>
      </w:r>
    </w:p>
    <w:p w14:paraId="367FC9DB" w14:textId="77777777" w:rsidR="00274307" w:rsidRDefault="004B1955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Qual região/estado/municipio apresentou pior taxa percentual de crianças matriculadas em escolas no ultimo ano</w:t>
      </w:r>
    </w:p>
    <w:p w14:paraId="5F6F9EDD" w14:textId="77777777" w:rsidR="00274307" w:rsidRDefault="00274307">
      <w:pPr>
        <w:ind w:left="0" w:hanging="2"/>
      </w:pPr>
    </w:p>
    <w:p w14:paraId="582E68FD" w14:textId="77777777" w:rsidR="00274307" w:rsidRDefault="00274307">
      <w:pPr>
        <w:ind w:left="0" w:hanging="2"/>
      </w:pPr>
    </w:p>
    <w:p w14:paraId="077E908C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Why?</w:t>
      </w:r>
    </w:p>
    <w:p w14:paraId="1D7C0E26" w14:textId="77777777" w:rsidR="00274307" w:rsidRDefault="00274307">
      <w:pPr>
        <w:ind w:left="0" w:hanging="2"/>
      </w:pPr>
    </w:p>
    <w:p w14:paraId="3B377FA0" w14:textId="77777777" w:rsidR="00274307" w:rsidRDefault="004B1955">
      <w:pPr>
        <w:ind w:left="0" w:hanging="2"/>
        <w:rPr>
          <w:color w:val="0000FF"/>
        </w:rPr>
      </w:pPr>
      <w:r>
        <w:rPr>
          <w:color w:val="0000FF"/>
        </w:rPr>
        <w:t>O cliente deseja chamar atenção de políticos, em ano de eleições, para o problema na educação relacionado à adesão insuficiente de crianças ao ensino básico</w:t>
      </w:r>
    </w:p>
    <w:p w14:paraId="5B28035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Where?</w:t>
      </w:r>
    </w:p>
    <w:p w14:paraId="29147E11" w14:textId="77777777" w:rsidR="00274307" w:rsidRDefault="00274307">
      <w:pPr>
        <w:ind w:left="0" w:hanging="2"/>
      </w:pPr>
    </w:p>
    <w:p w14:paraId="12350FC5" w14:textId="77777777" w:rsidR="00274307" w:rsidRDefault="004B1955">
      <w:pPr>
        <w:ind w:left="0" w:hanging="2"/>
        <w:rPr>
          <w:rFonts w:ascii="Arial" w:eastAsia="Arial" w:hAnsi="Arial" w:cs="Arial"/>
          <w:color w:val="0000FF"/>
          <w:sz w:val="24"/>
          <w:szCs w:val="24"/>
        </w:rPr>
      </w:pPr>
      <w:bookmarkStart w:id="9" w:name="_heading=h.26in1rg" w:colFirst="0" w:colLast="0"/>
      <w:bookmarkEnd w:id="9"/>
      <w:r>
        <w:rPr>
          <w:rFonts w:ascii="Arial" w:eastAsia="Arial" w:hAnsi="Arial" w:cs="Arial"/>
          <w:color w:val="0000FF"/>
          <w:sz w:val="24"/>
          <w:szCs w:val="24"/>
        </w:rPr>
        <w:t>A informação de matrículas infantis deverá ser segregada por região/estado e município</w:t>
      </w:r>
    </w:p>
    <w:p w14:paraId="18AAB7E2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Who?</w:t>
      </w:r>
    </w:p>
    <w:p w14:paraId="685D1F3B" w14:textId="77777777" w:rsidR="00274307" w:rsidRDefault="00274307">
      <w:pPr>
        <w:ind w:left="0" w:hanging="2"/>
      </w:pPr>
    </w:p>
    <w:p w14:paraId="57841B3C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0" w:name="_heading=h.lnxbz9" w:colFirst="0" w:colLast="0"/>
      <w:bookmarkEnd w:id="10"/>
      <w:r>
        <w:rPr>
          <w:rFonts w:ascii="Arial" w:eastAsia="Arial" w:hAnsi="Arial" w:cs="Arial"/>
          <w:sz w:val="24"/>
          <w:szCs w:val="24"/>
        </w:rPr>
        <w:t>&lt;Descrever quem será afetado pelo projeto. Exemplo, gerente de vendas e vendedores&gt;</w:t>
      </w:r>
    </w:p>
    <w:p w14:paraId="0215AFDB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When?</w:t>
      </w:r>
    </w:p>
    <w:p w14:paraId="15081CFC" w14:textId="77777777" w:rsidR="00274307" w:rsidRDefault="00274307">
      <w:pPr>
        <w:ind w:left="0" w:hanging="2"/>
      </w:pPr>
    </w:p>
    <w:p w14:paraId="734C9A68" w14:textId="77777777" w:rsidR="00274307" w:rsidRDefault="004B1955">
      <w:pPr>
        <w:ind w:left="0" w:hanging="2"/>
        <w:rPr>
          <w:rFonts w:ascii="Arial" w:eastAsia="Arial" w:hAnsi="Arial" w:cs="Arial"/>
          <w:color w:val="0000FF"/>
          <w:sz w:val="24"/>
          <w:szCs w:val="24"/>
        </w:rPr>
      </w:pPr>
      <w:bookmarkStart w:id="11" w:name="_heading=h.35nkun2" w:colFirst="0" w:colLast="0"/>
      <w:bookmarkEnd w:id="11"/>
      <w:r>
        <w:rPr>
          <w:rFonts w:ascii="Arial" w:eastAsia="Arial" w:hAnsi="Arial" w:cs="Arial"/>
          <w:color w:val="0000FF"/>
          <w:sz w:val="24"/>
          <w:szCs w:val="24"/>
        </w:rPr>
        <w:t>30 dias</w:t>
      </w:r>
    </w:p>
    <w:p w14:paraId="5CCC74B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How?</w:t>
      </w:r>
    </w:p>
    <w:p w14:paraId="2AA6E19B" w14:textId="77777777" w:rsidR="00274307" w:rsidRDefault="00274307">
      <w:pPr>
        <w:ind w:left="0" w:hanging="2"/>
      </w:pPr>
    </w:p>
    <w:p w14:paraId="5F29CF93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bookmarkStart w:id="12" w:name="_heading=h.1ksv4uv" w:colFirst="0" w:colLast="0"/>
      <w:bookmarkEnd w:id="12"/>
      <w:r>
        <w:rPr>
          <w:rFonts w:ascii="Arial" w:eastAsia="Arial" w:hAnsi="Arial" w:cs="Arial"/>
          <w:sz w:val="24"/>
          <w:szCs w:val="24"/>
        </w:rPr>
        <w:t>&lt;Descrever como deve ser feito. Quais tecnologias estarão disponíveis ao término do projeto. DW, OLAP, Dashboards, etc..&gt;</w:t>
      </w:r>
    </w:p>
    <w:p w14:paraId="620D1331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How Often?</w:t>
      </w:r>
    </w:p>
    <w:p w14:paraId="2AA62202" w14:textId="77777777" w:rsidR="00274307" w:rsidRDefault="00274307">
      <w:pPr>
        <w:ind w:left="0" w:hanging="2"/>
      </w:pPr>
    </w:p>
    <w:p w14:paraId="42736D16" w14:textId="77777777" w:rsidR="00274307" w:rsidRDefault="004B1955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Anual</w:t>
      </w:r>
    </w:p>
    <w:p w14:paraId="612CADF8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0A1B002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8E191B6" w14:textId="77777777" w:rsidR="00274307" w:rsidRDefault="00274307">
      <w:pPr>
        <w:ind w:left="0" w:hanging="2"/>
      </w:pPr>
    </w:p>
    <w:p w14:paraId="109FE024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3" w:name="_heading=h.44sinio" w:colFirst="0" w:colLast="0"/>
      <w:bookmarkEnd w:id="13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Definição de Requisitos</w:t>
      </w:r>
    </w:p>
    <w:p w14:paraId="60668391" w14:textId="77777777" w:rsidR="00274307" w:rsidRDefault="00274307">
      <w:pPr>
        <w:ind w:left="0" w:hanging="2"/>
      </w:pPr>
    </w:p>
    <w:p w14:paraId="57D23E3F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os requisitos indispensáveis identificados a partir das entrevistas e reuniões realizadas com o cliente.</w:t>
      </w:r>
    </w:p>
    <w:p w14:paraId="37AAD84B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038942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4" w:name="_heading=h.2jxsxqh" w:colFirst="0" w:colLast="0"/>
      <w:bookmarkEnd w:id="14"/>
      <w:r>
        <w:rPr>
          <w:rFonts w:ascii="Arial" w:eastAsia="Arial" w:hAnsi="Arial" w:cs="Arial"/>
          <w:sz w:val="24"/>
          <w:szCs w:val="24"/>
        </w:rPr>
        <w:t>&lt;Uma boa prática para a rastreabilidade do requisito é indexá-lo, como, por exemplo RQ-01 ou REQ-01. Os requisitos devem ter um nome, exemplo: RQ01 – Identificar a margem de lucro de cada venda&gt;</w:t>
      </w:r>
    </w:p>
    <w:p w14:paraId="059987E0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RQ-01 – </w:t>
      </w: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Nome</w:t>
      </w:r>
    </w:p>
    <w:p w14:paraId="6DFE43B6" w14:textId="77777777" w:rsidR="00274307" w:rsidRDefault="00274307">
      <w:pPr>
        <w:ind w:left="0" w:hanging="2"/>
      </w:pPr>
    </w:p>
    <w:p w14:paraId="4E7884D1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total (Brasil) de crianças matriculadas no ensino básico e % sobre o total de crianças daquela faixa etária, ao longo dos últimos 10 anos</w:t>
      </w:r>
    </w:p>
    <w:p w14:paraId="008C2EC1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1CEA5A0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RQ-02 – </w:t>
      </w:r>
      <w:r>
        <w:rPr>
          <w:rFonts w:ascii="Arial" w:eastAsia="Arial" w:hAnsi="Arial" w:cs="Arial"/>
          <w:b/>
          <w:i/>
          <w:color w:val="000000"/>
          <w:sz w:val="28"/>
          <w:szCs w:val="28"/>
          <w:highlight w:val="yellow"/>
        </w:rPr>
        <w:t>Nome</w:t>
      </w:r>
    </w:p>
    <w:p w14:paraId="658BEBE5" w14:textId="77777777" w:rsidR="00274307" w:rsidRDefault="00274307">
      <w:pPr>
        <w:ind w:left="0" w:hanging="2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43E5AE7C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de crianças matriculadas no ensino básico e % sobre o total de crianças daquela faixa etária, ao longo dos últimos 10 anos, por estado, segregados por ensino público e privado</w:t>
      </w:r>
    </w:p>
    <w:p w14:paraId="5D63979F" w14:textId="77777777" w:rsidR="00274307" w:rsidRDefault="00274307">
      <w:pPr>
        <w:ind w:left="0" w:hanging="2"/>
      </w:pPr>
    </w:p>
    <w:p w14:paraId="50BCA107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RQ-0</w:t>
      </w:r>
      <w:r>
        <w:rPr>
          <w:rFonts w:ascii="Arial" w:eastAsia="Arial" w:hAnsi="Arial" w:cs="Arial"/>
          <w:b/>
          <w:i/>
          <w:sz w:val="28"/>
          <w:szCs w:val="28"/>
        </w:rPr>
        <w:t>3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 – </w:t>
      </w:r>
      <w:r>
        <w:rPr>
          <w:rFonts w:ascii="Arial" w:eastAsia="Arial" w:hAnsi="Arial" w:cs="Arial"/>
          <w:b/>
          <w:i/>
          <w:sz w:val="28"/>
          <w:szCs w:val="28"/>
          <w:highlight w:val="yellow"/>
        </w:rPr>
        <w:t>Impacto da pandemia</w:t>
      </w:r>
    </w:p>
    <w:p w14:paraId="6F7A6374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total (Brasil) de crianças matriculadas no ensino básico e % sobre o total de crianças daquela faixa etária, em 2020/2021</w:t>
      </w:r>
    </w:p>
    <w:p w14:paraId="45465825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5" w:name="_heading=h.z337ya" w:colFirst="0" w:colLast="0"/>
      <w:bookmarkEnd w:id="15"/>
    </w:p>
    <w:p w14:paraId="36B058C9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Evolução do número de crianças matriculadas no ensino básico e % sobre o total de crianças daquela faixa etária, em 2020/2021, por estado, segregados por ensino público e privado</w:t>
      </w:r>
    </w:p>
    <w:p w14:paraId="264AEC9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236320F8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Gráfico comparativo entre anos 2020/2021 e 2018/2019, apresentando valores % por Publico/Privado e Estado.</w:t>
      </w:r>
    </w:p>
    <w:p w14:paraId="2CF481D8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3B25F457" w14:textId="77777777" w:rsidR="00274307" w:rsidRDefault="004B1955">
      <w:pPr>
        <w:keepNext/>
        <w:numPr>
          <w:ilvl w:val="1"/>
          <w:numId w:val="2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RQ-03 – </w:t>
      </w:r>
      <w:r>
        <w:rPr>
          <w:rFonts w:ascii="Arial" w:eastAsia="Arial" w:hAnsi="Arial" w:cs="Arial"/>
          <w:b/>
          <w:i/>
          <w:sz w:val="28"/>
          <w:szCs w:val="28"/>
          <w:highlight w:val="yellow"/>
        </w:rPr>
        <w:t>Outliers</w:t>
      </w:r>
    </w:p>
    <w:p w14:paraId="3A1B8246" w14:textId="77777777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6" w:name="_heading=h.1y810tw" w:colFirst="0" w:colLast="0"/>
      <w:bookmarkEnd w:id="16"/>
      <w:r>
        <w:rPr>
          <w:rFonts w:ascii="Arial" w:eastAsia="Arial" w:hAnsi="Arial" w:cs="Arial"/>
          <w:color w:val="0000FF"/>
          <w:sz w:val="24"/>
          <w:szCs w:val="24"/>
        </w:rPr>
        <w:t>Qual localizações(Região, estado ou municipio - a definir) tiveram as melhores e as piores respostas, considerando a média percentual no último ano</w:t>
      </w: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Fontes de Dados</w:t>
      </w:r>
    </w:p>
    <w:p w14:paraId="4C619B02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578484ED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seção apresenta uma análise preliminar das fontes de dados disponíveis na empresa e também as fontes externas, se estas forem utilizadas no pojeto.</w:t>
      </w:r>
    </w:p>
    <w:p w14:paraId="11EC52D7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7" w:name="_heading=h.4i7ojhp" w:colFirst="0" w:colLast="0"/>
      <w:bookmarkEnd w:id="17"/>
    </w:p>
    <w:p w14:paraId="3232B44F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1</w:t>
      </w:r>
    </w:p>
    <w:p w14:paraId="5E3C08F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03217B9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da fonte. Exemplos: Banco de dados do Sistema de Informação; Planilha de Excel do Financeiro; Cotação diária do Dólar, etc...&gt;</w:t>
      </w:r>
    </w:p>
    <w:p w14:paraId="5CC4DC10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bookmarkStart w:id="18" w:name="_heading=h.2xcytpi" w:colFirst="0" w:colLast="0"/>
      <w:bookmarkEnd w:id="18"/>
    </w:p>
    <w:p w14:paraId="073B3313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2</w:t>
      </w:r>
    </w:p>
    <w:p w14:paraId="05230A8A" w14:textId="77777777" w:rsidR="00274307" w:rsidRDefault="00274307">
      <w:pPr>
        <w:ind w:left="0" w:hanging="2"/>
      </w:pPr>
    </w:p>
    <w:p w14:paraId="2C58112C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da fonte. Exemplos: Banco de dados do Sistema de Informação; Planilha de Excel do Financeiro; Cotação diária do Dólar, etc...&gt;</w:t>
      </w:r>
    </w:p>
    <w:p w14:paraId="499791EF" w14:textId="77777777" w:rsidR="00274307" w:rsidRDefault="00274307">
      <w:pPr>
        <w:ind w:left="0" w:hanging="2"/>
      </w:pPr>
    </w:p>
    <w:p w14:paraId="56C66C91" w14:textId="77777777" w:rsidR="00274307" w:rsidRDefault="00274307">
      <w:pPr>
        <w:ind w:left="0" w:hanging="2"/>
      </w:pPr>
      <w:bookmarkStart w:id="19" w:name="_heading=h.1ci93xb" w:colFirst="0" w:colLast="0"/>
      <w:bookmarkEnd w:id="19"/>
    </w:p>
    <w:p w14:paraId="153FE25A" w14:textId="77777777" w:rsidR="00274307" w:rsidRDefault="004B1955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Fonte 3</w:t>
      </w:r>
    </w:p>
    <w:p w14:paraId="4EDB4AD8" w14:textId="77777777" w:rsidR="00274307" w:rsidRDefault="00274307">
      <w:pPr>
        <w:ind w:left="0" w:hanging="2"/>
      </w:pPr>
    </w:p>
    <w:p w14:paraId="4DD32A7E" w14:textId="77777777" w:rsidR="00274307" w:rsidRDefault="004B1955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&lt;Descrição da fonte. Exemplos: Banco de dados do Sistema de Informação; Planilha de Excel do Financeiro; Cotação diária do Dólar, etc...&gt;</w:t>
      </w:r>
    </w:p>
    <w:p w14:paraId="3911FE70" w14:textId="77777777" w:rsidR="00274307" w:rsidRDefault="00274307">
      <w:pPr>
        <w:ind w:left="0" w:hanging="2"/>
      </w:pPr>
    </w:p>
    <w:p w14:paraId="025AE04A" w14:textId="77777777" w:rsidR="00274307" w:rsidRDefault="00274307">
      <w:pPr>
        <w:ind w:left="0" w:hanging="2"/>
      </w:pPr>
    </w:p>
    <w:p w14:paraId="735B22F0" w14:textId="77777777" w:rsidR="00274307" w:rsidRDefault="00274307">
      <w:pPr>
        <w:ind w:left="0" w:hanging="2"/>
      </w:pPr>
    </w:p>
    <w:p w14:paraId="0A5849E7" w14:textId="77777777" w:rsidR="00274307" w:rsidRDefault="00274307">
      <w:pPr>
        <w:ind w:left="0" w:hanging="2"/>
      </w:pPr>
    </w:p>
    <w:p w14:paraId="7817DEE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6D0639F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438A9AB6" w14:textId="77777777" w:rsidR="00274307" w:rsidRDefault="00274307">
      <w:pPr>
        <w:ind w:left="0" w:hanging="2"/>
        <w:jc w:val="both"/>
        <w:rPr>
          <w:rFonts w:ascii="Arial" w:eastAsia="Arial" w:hAnsi="Arial" w:cs="Arial"/>
          <w:sz w:val="24"/>
          <w:szCs w:val="24"/>
        </w:rPr>
      </w:pPr>
    </w:p>
    <w:p w14:paraId="375E0AB0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0" w:name="_heading=h.3whwml4" w:colFirst="0" w:colLast="0"/>
      <w:bookmarkEnd w:id="20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Anexos</w:t>
      </w:r>
    </w:p>
    <w:p w14:paraId="2DCCE239" w14:textId="77777777" w:rsidR="00274307" w:rsidRDefault="00274307">
      <w:pPr>
        <w:ind w:left="0" w:hanging="2"/>
      </w:pPr>
    </w:p>
    <w:p w14:paraId="280F67D8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&lt;Incluir aqui os anexos importantes, caso existam&gt;</w:t>
      </w:r>
    </w:p>
    <w:p w14:paraId="720F99B7" w14:textId="77777777" w:rsidR="00274307" w:rsidRDefault="004B195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</w:p>
    <w:p w14:paraId="5B88EFEC" w14:textId="77777777" w:rsidR="00274307" w:rsidRDefault="004B195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21" w:name="_heading=h.2bn6wsx" w:colFirst="0" w:colLast="0"/>
      <w:bookmarkEnd w:id="21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Termo de Compromisso</w:t>
      </w:r>
    </w:p>
    <w:p w14:paraId="2F69270C" w14:textId="77777777" w:rsidR="00274307" w:rsidRDefault="00274307">
      <w:pPr>
        <w:ind w:left="0" w:hanging="2"/>
      </w:pPr>
    </w:p>
    <w:p w14:paraId="700BC9EE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documento foi elaborado com a participação de todos os envolvidos no projeto, conforme listado na seção 1 deste documento.</w:t>
      </w:r>
    </w:p>
    <w:p w14:paraId="0F4E8FBF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p w14:paraId="53ED5599" w14:textId="77777777" w:rsidR="00274307" w:rsidRDefault="004B1955">
      <w:pPr>
        <w:ind w:left="0"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assim estarem de acordo com a análise do projeto, subscrevemo-nos:</w:t>
      </w:r>
    </w:p>
    <w:p w14:paraId="52F9A5CC" w14:textId="77777777" w:rsidR="00274307" w:rsidRDefault="00274307">
      <w:pPr>
        <w:ind w:left="0" w:hanging="2"/>
      </w:pPr>
    </w:p>
    <w:p w14:paraId="4E5A6D6F" w14:textId="77777777" w:rsidR="00274307" w:rsidRDefault="00274307">
      <w:pPr>
        <w:ind w:left="0" w:hanging="2"/>
      </w:pPr>
    </w:p>
    <w:p w14:paraId="7E250B7E" w14:textId="77777777" w:rsidR="00274307" w:rsidRDefault="00274307">
      <w:pPr>
        <w:ind w:left="0" w:hanging="2"/>
      </w:pPr>
    </w:p>
    <w:p w14:paraId="6E36EE9C" w14:textId="77777777" w:rsidR="00274307" w:rsidRDefault="00274307">
      <w:pPr>
        <w:ind w:left="0" w:hanging="2"/>
      </w:pPr>
    </w:p>
    <w:p w14:paraId="4C6CD108" w14:textId="77777777" w:rsidR="00274307" w:rsidRDefault="00274307">
      <w:pPr>
        <w:ind w:left="0" w:hanging="2"/>
      </w:pPr>
    </w:p>
    <w:p w14:paraId="059BEB37" w14:textId="77777777" w:rsidR="00274307" w:rsidRDefault="00274307">
      <w:pPr>
        <w:ind w:left="0" w:hanging="2"/>
      </w:pPr>
    </w:p>
    <w:p w14:paraId="499B3F26" w14:textId="77777777" w:rsidR="00274307" w:rsidRDefault="00274307">
      <w:pPr>
        <w:ind w:left="0" w:hanging="2"/>
      </w:pPr>
    </w:p>
    <w:p w14:paraId="63D2680C" w14:textId="77777777" w:rsidR="00274307" w:rsidRDefault="004B1955">
      <w:pPr>
        <w:ind w:left="0" w:hanging="2"/>
      </w:pPr>
      <w:r>
        <w:t>______________________________, __________, _________________________ de ______________ .</w:t>
      </w:r>
    </w:p>
    <w:p w14:paraId="19EE8CFF" w14:textId="77777777" w:rsidR="00274307" w:rsidRDefault="004B1955">
      <w:pPr>
        <w:ind w:left="0" w:hanging="2"/>
      </w:pPr>
      <w:r>
        <w:t>Local e Data</w:t>
      </w:r>
    </w:p>
    <w:p w14:paraId="6FA3D70B" w14:textId="77777777" w:rsidR="00274307" w:rsidRDefault="00274307">
      <w:pPr>
        <w:ind w:left="0" w:hanging="2"/>
      </w:pPr>
    </w:p>
    <w:p w14:paraId="7B7DBAFA" w14:textId="77777777" w:rsidR="00274307" w:rsidRDefault="00274307">
      <w:pPr>
        <w:ind w:left="0" w:hanging="2"/>
      </w:pPr>
    </w:p>
    <w:p w14:paraId="217AFDEF" w14:textId="77777777" w:rsidR="00274307" w:rsidRDefault="00274307">
      <w:pPr>
        <w:ind w:left="0" w:hanging="2"/>
      </w:pPr>
    </w:p>
    <w:p w14:paraId="066C9012" w14:textId="77777777" w:rsidR="00274307" w:rsidRDefault="00274307">
      <w:pPr>
        <w:ind w:left="0" w:hanging="2"/>
      </w:pPr>
    </w:p>
    <w:p w14:paraId="0DDFB8A4" w14:textId="77777777" w:rsidR="00274307" w:rsidRDefault="00274307">
      <w:pPr>
        <w:ind w:left="0" w:hanging="2"/>
      </w:pPr>
    </w:p>
    <w:p w14:paraId="5ABB2499" w14:textId="77777777" w:rsidR="00274307" w:rsidRDefault="00274307">
      <w:pPr>
        <w:ind w:left="0" w:hanging="2"/>
      </w:pPr>
    </w:p>
    <w:p w14:paraId="5877E430" w14:textId="77777777" w:rsidR="00274307" w:rsidRDefault="00274307">
      <w:pPr>
        <w:ind w:left="0" w:hanging="2"/>
      </w:pPr>
    </w:p>
    <w:p w14:paraId="0A79E0C7" w14:textId="77777777" w:rsidR="00274307" w:rsidRDefault="00274307">
      <w:pPr>
        <w:ind w:left="0" w:hanging="2"/>
      </w:pPr>
    </w:p>
    <w:p w14:paraId="00B0F5E2" w14:textId="77777777" w:rsidR="00274307" w:rsidRDefault="00274307">
      <w:pPr>
        <w:ind w:left="0" w:hanging="2"/>
      </w:pPr>
    </w:p>
    <w:p w14:paraId="1FD58C6F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5E79540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Pelo Cliente</w:t>
      </w:r>
    </w:p>
    <w:p w14:paraId="6F9A078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Cliente</w:t>
      </w:r>
    </w:p>
    <w:p w14:paraId="032044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07DF7793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22FAF582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10A9420E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857C267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69C9CB29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7D83CF0A" w14:textId="77777777" w:rsidR="00274307" w:rsidRDefault="00274307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p w14:paraId="44AAA918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</w:t>
      </w:r>
    </w:p>
    <w:p w14:paraId="6225DE4D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Responsável Pela Empresa Desenvolvedora</w:t>
      </w:r>
    </w:p>
    <w:p w14:paraId="61CE0EFB" w14:textId="77777777" w:rsidR="00274307" w:rsidRDefault="004B1955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Empresa Desenvolvedora</w:t>
      </w:r>
    </w:p>
    <w:p w14:paraId="39219950" w14:textId="77777777" w:rsidR="00274307" w:rsidRDefault="002743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9035BA4" w14:textId="77777777" w:rsidR="00274307" w:rsidRDefault="00274307">
      <w:pPr>
        <w:ind w:left="0" w:hanging="2"/>
        <w:rPr>
          <w:rFonts w:ascii="Arial" w:eastAsia="Arial" w:hAnsi="Arial" w:cs="Arial"/>
          <w:sz w:val="24"/>
          <w:szCs w:val="24"/>
        </w:rPr>
      </w:pPr>
    </w:p>
    <w:sectPr w:rsidR="00274307">
      <w:pgSz w:w="11907" w:h="16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AA65" w14:textId="77777777" w:rsidR="005C21BF" w:rsidRDefault="005C21BF">
      <w:pPr>
        <w:spacing w:line="240" w:lineRule="auto"/>
        <w:ind w:left="0" w:hanging="2"/>
      </w:pPr>
      <w:r>
        <w:separator/>
      </w:r>
    </w:p>
  </w:endnote>
  <w:endnote w:type="continuationSeparator" w:id="0">
    <w:p w14:paraId="707A6DE6" w14:textId="77777777" w:rsidR="005C21BF" w:rsidRDefault="005C21B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B92D" w14:textId="68DD0D7E" w:rsidR="00274307" w:rsidRDefault="004B19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t xml:space="preserve"> Projeto da Disciplina de BI – Prof. Anderson Nascimento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5A0D">
      <w:rPr>
        <w:noProof/>
        <w:color w:val="000000"/>
      </w:rPr>
      <w:t>2</w:t>
    </w:r>
    <w:r>
      <w:rPr>
        <w:color w:val="000000"/>
      </w:rPr>
      <w:fldChar w:fldCharType="end"/>
    </w:r>
  </w:p>
  <w:p w14:paraId="045EC925" w14:textId="77777777" w:rsidR="00274307" w:rsidRDefault="002743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06E0" w14:textId="77777777" w:rsidR="005C21BF" w:rsidRDefault="005C21BF">
      <w:pPr>
        <w:spacing w:line="240" w:lineRule="auto"/>
        <w:ind w:left="0" w:hanging="2"/>
      </w:pPr>
      <w:r>
        <w:separator/>
      </w:r>
    </w:p>
  </w:footnote>
  <w:footnote w:type="continuationSeparator" w:id="0">
    <w:p w14:paraId="556B3F17" w14:textId="77777777" w:rsidR="005C21BF" w:rsidRDefault="005C21BF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E402F"/>
    <w:multiLevelType w:val="multilevel"/>
    <w:tmpl w:val="04080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F7DF6"/>
    <w:multiLevelType w:val="multilevel"/>
    <w:tmpl w:val="17C6491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307"/>
    <w:rsid w:val="00006244"/>
    <w:rsid w:val="000E5A0D"/>
    <w:rsid w:val="00265BB5"/>
    <w:rsid w:val="00274307"/>
    <w:rsid w:val="003B4364"/>
    <w:rsid w:val="004923D0"/>
    <w:rsid w:val="004B1955"/>
    <w:rsid w:val="00525A2F"/>
    <w:rsid w:val="005C21BF"/>
    <w:rsid w:val="0067781C"/>
    <w:rsid w:val="00762DB4"/>
    <w:rsid w:val="007E007D"/>
    <w:rsid w:val="008D3512"/>
    <w:rsid w:val="00963404"/>
    <w:rsid w:val="00986756"/>
    <w:rsid w:val="00A2328D"/>
    <w:rsid w:val="00A97568"/>
    <w:rsid w:val="00AA65F5"/>
    <w:rsid w:val="00AC1F6F"/>
    <w:rsid w:val="00B30949"/>
    <w:rsid w:val="00B83DD6"/>
    <w:rsid w:val="00C276D0"/>
    <w:rsid w:val="00CA71B6"/>
    <w:rsid w:val="00DB6EA4"/>
    <w:rsid w:val="00DC650D"/>
    <w:rsid w:val="00DF7FC5"/>
    <w:rsid w:val="00E57E72"/>
    <w:rsid w:val="00EC3020"/>
    <w:rsid w:val="00FC067D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B4F6"/>
  <w15:docId w15:val="{62177686-55A8-4E0C-BC57-6CF3BCBC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ind w:left="-1" w:hanging="1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/>
    </w:pPr>
    <w:rPr>
      <w:smallCaps/>
    </w:rPr>
  </w:style>
  <w:style w:type="paragraph" w:styleId="Sumrio3">
    <w:name w:val="toc 3"/>
    <w:basedOn w:val="Normal"/>
    <w:next w:val="Normal"/>
    <w:pPr>
      <w:ind w:left="400"/>
    </w:pPr>
    <w:rPr>
      <w:i/>
    </w:rPr>
  </w:style>
  <w:style w:type="paragraph" w:styleId="Sumrio4">
    <w:name w:val="toc 4"/>
    <w:basedOn w:val="Normal"/>
    <w:next w:val="Normal"/>
    <w:pPr>
      <w:ind w:left="600"/>
    </w:pPr>
    <w:rPr>
      <w:sz w:val="18"/>
    </w:rPr>
  </w:style>
  <w:style w:type="paragraph" w:styleId="Sumrio5">
    <w:name w:val="toc 5"/>
    <w:basedOn w:val="Normal"/>
    <w:next w:val="Normal"/>
    <w:pPr>
      <w:ind w:left="800"/>
    </w:pPr>
    <w:rPr>
      <w:sz w:val="18"/>
    </w:rPr>
  </w:style>
  <w:style w:type="paragraph" w:styleId="Sumrio6">
    <w:name w:val="toc 6"/>
    <w:basedOn w:val="Normal"/>
    <w:next w:val="Normal"/>
    <w:pPr>
      <w:ind w:left="1000"/>
    </w:pPr>
    <w:rPr>
      <w:sz w:val="18"/>
    </w:rPr>
  </w:style>
  <w:style w:type="paragraph" w:styleId="Sumrio7">
    <w:name w:val="toc 7"/>
    <w:basedOn w:val="Normal"/>
    <w:next w:val="Normal"/>
    <w:pPr>
      <w:ind w:left="1200"/>
    </w:pPr>
    <w:rPr>
      <w:sz w:val="18"/>
    </w:rPr>
  </w:style>
  <w:style w:type="paragraph" w:styleId="Sumrio8">
    <w:name w:val="toc 8"/>
    <w:basedOn w:val="Normal"/>
    <w:next w:val="Normal"/>
    <w:pPr>
      <w:ind w:left="1400"/>
    </w:pPr>
    <w:rPr>
      <w:sz w:val="18"/>
    </w:rPr>
  </w:style>
  <w:style w:type="paragraph" w:styleId="Sumrio9">
    <w:name w:val="toc 9"/>
    <w:basedOn w:val="Normal"/>
    <w:next w:val="Normal"/>
    <w:pPr>
      <w:ind w:left="1600"/>
    </w:pPr>
    <w:rPr>
      <w:sz w:val="18"/>
    </w:rPr>
  </w:style>
  <w:style w:type="paragraph" w:styleId="Corpodetexto">
    <w:name w:val="Body Text"/>
    <w:basedOn w:val="Normal"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08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iudoqc">
    <w:name w:val="iudoqc"/>
    <w:basedOn w:val="Fontepargpadro"/>
    <w:rsid w:val="000E5A0D"/>
  </w:style>
  <w:style w:type="character" w:styleId="MenoPendente">
    <w:name w:val="Unresolved Mention"/>
    <w:basedOn w:val="Fontepargpadro"/>
    <w:uiPriority w:val="99"/>
    <w:semiHidden/>
    <w:unhideWhenUsed/>
    <w:rsid w:val="000E5A0D"/>
    <w:rPr>
      <w:color w:val="605E5C"/>
      <w:shd w:val="clear" w:color="auto" w:fill="E1DFDD"/>
    </w:rPr>
  </w:style>
  <w:style w:type="paragraph" w:customStyle="1" w:styleId="Default">
    <w:name w:val="Default"/>
    <w:rsid w:val="00EC30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ertas.elisa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.tancredo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atasariobgd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.quintao@m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BDARIRLvPQ0Yamq4eItJQ9L81Q==">AMUW2mXioRa0FsmJ9itw6dxf8tMYCRlo8/9GmzzkTcSXUMp2peYWEMCT7BxlQhYcbqDvpap7zh3BhboCpM0MEOOz4eNm2mjJyg5z7+f1PHJAUECLIH+rwSU93lGY10tPdoZWYVxpNMTzpPA3OOrS8rfe2aZDn89mv3o/BNgNK7hBd2lRL6s0fp405Xkk1Tj81gAH86Q9xpolJ/jtxAMUH1/VBmToFH1TugXb0uR6acRpyv22d81+cHAMoV2bdMtvMWjaQC1LlSJ1jw8XVVunlZeFc+LkNuuhOOpslOoYeWPnFY1X6zKAI/QIrT1FGAVuw0ldB82/Bh1ylGOgaTflZAuQGyxv0AliOHosEy6cls4gwMrMVhPFw9a8OfZyAw4fECvcMYn5RDJPqJEMpIRjWbT9cDveITAn4uE3SdmozdDfcp83ZAErETNAEG73dFcFF34ZoAneX0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1388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cp:lastModifiedBy>Travessa</cp:lastModifiedBy>
  <cp:revision>23</cp:revision>
  <dcterms:created xsi:type="dcterms:W3CDTF">2020-11-19T13:28:00Z</dcterms:created>
  <dcterms:modified xsi:type="dcterms:W3CDTF">2022-03-29T22:49:00Z</dcterms:modified>
</cp:coreProperties>
</file>