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EC30F" w14:textId="77777777" w:rsidR="00274307" w:rsidRDefault="00274307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</w:p>
    <w:p w14:paraId="54FDE07A" w14:textId="77777777" w:rsidR="00274307" w:rsidRDefault="00274307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</w:p>
    <w:p w14:paraId="2A9993D8" w14:textId="5DC79A1E" w:rsidR="00274307" w:rsidRDefault="004B1955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>&lt;</w:t>
      </w:r>
      <w:r w:rsidRPr="009C6826">
        <w:rPr>
          <w:rFonts w:ascii="Arial" w:eastAsia="Arial" w:hAnsi="Arial" w:cs="Arial"/>
          <w:b/>
          <w:sz w:val="96"/>
          <w:szCs w:val="96"/>
          <w:rPrChange w:id="0" w:author="Elisa Puertas" w:date="2022-04-27T19:04:00Z">
            <w:rPr>
              <w:rFonts w:ascii="Arial" w:eastAsia="Arial" w:hAnsi="Arial" w:cs="Arial"/>
              <w:b/>
              <w:sz w:val="96"/>
              <w:szCs w:val="96"/>
              <w:highlight w:val="yellow"/>
            </w:rPr>
          </w:rPrChange>
        </w:rPr>
        <w:t xml:space="preserve">Evolução da educação básica na </w:t>
      </w:r>
      <w:r w:rsidR="00C276D0" w:rsidRPr="009C6826">
        <w:rPr>
          <w:rFonts w:ascii="Arial" w:eastAsia="Arial" w:hAnsi="Arial" w:cs="Arial"/>
          <w:b/>
          <w:sz w:val="96"/>
          <w:szCs w:val="96"/>
          <w:rPrChange w:id="1" w:author="Elisa Puertas" w:date="2022-04-27T19:04:00Z">
            <w:rPr>
              <w:rFonts w:ascii="Arial" w:eastAsia="Arial" w:hAnsi="Arial" w:cs="Arial"/>
              <w:b/>
              <w:sz w:val="96"/>
              <w:szCs w:val="96"/>
              <w:highlight w:val="yellow"/>
            </w:rPr>
          </w:rPrChange>
        </w:rPr>
        <w:t>última</w:t>
      </w:r>
      <w:r w:rsidRPr="009C6826">
        <w:rPr>
          <w:rFonts w:ascii="Arial" w:eastAsia="Arial" w:hAnsi="Arial" w:cs="Arial"/>
          <w:b/>
          <w:sz w:val="96"/>
          <w:szCs w:val="96"/>
          <w:rPrChange w:id="2" w:author="Elisa Puertas" w:date="2022-04-27T19:04:00Z">
            <w:rPr>
              <w:rFonts w:ascii="Arial" w:eastAsia="Arial" w:hAnsi="Arial" w:cs="Arial"/>
              <w:b/>
              <w:sz w:val="96"/>
              <w:szCs w:val="96"/>
              <w:highlight w:val="yellow"/>
            </w:rPr>
          </w:rPrChange>
        </w:rPr>
        <w:t xml:space="preserve"> década</w:t>
      </w:r>
      <w:r>
        <w:rPr>
          <w:rFonts w:ascii="Arial" w:eastAsia="Arial" w:hAnsi="Arial" w:cs="Arial"/>
          <w:b/>
          <w:sz w:val="96"/>
          <w:szCs w:val="96"/>
        </w:rPr>
        <w:t>&gt;</w:t>
      </w:r>
    </w:p>
    <w:p w14:paraId="60C9920B" w14:textId="77777777" w:rsidR="00274307" w:rsidRDefault="00274307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</w:p>
    <w:p w14:paraId="2FF4A243" w14:textId="77777777" w:rsidR="00274307" w:rsidRDefault="004B1955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>Levantamento dos Requisitos</w:t>
      </w:r>
    </w:p>
    <w:p w14:paraId="5701BE41" w14:textId="77777777" w:rsidR="00274307" w:rsidRDefault="004B1955">
      <w:pPr>
        <w:ind w:left="1" w:hanging="3"/>
        <w:jc w:val="right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Prof. Anderson Nascimento</w:t>
      </w:r>
    </w:p>
    <w:p w14:paraId="78EC9C40" w14:textId="77777777" w:rsidR="00274307" w:rsidRDefault="004B1955">
      <w:pPr>
        <w:ind w:left="1" w:hanging="3"/>
        <w:jc w:val="right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prof.anderson@ica.ele.puc-rio.br</w:t>
      </w:r>
    </w:p>
    <w:p w14:paraId="28333EE2" w14:textId="77777777" w:rsidR="00274307" w:rsidRDefault="00274307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</w:p>
    <w:p w14:paraId="510032DA" w14:textId="77777777" w:rsidR="00274307" w:rsidRDefault="004B1955">
      <w:pPr>
        <w:ind w:left="2" w:hanging="4"/>
        <w:jc w:val="right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Componentes do Projeto:</w:t>
      </w:r>
    </w:p>
    <w:p w14:paraId="559390EF" w14:textId="5762E515" w:rsidR="000E5A0D" w:rsidRDefault="000E5A0D" w:rsidP="000E5A0D">
      <w:pPr>
        <w:shd w:val="clear" w:color="auto" w:fill="FFFFFF"/>
        <w:suppressAutoHyphens w:val="0"/>
        <w:spacing w:line="420" w:lineRule="atLeast"/>
        <w:ind w:leftChars="0" w:left="0" w:firstLineChars="0" w:firstLine="0"/>
        <w:jc w:val="right"/>
        <w:textDirection w:val="lrTb"/>
        <w:textAlignment w:val="auto"/>
        <w:outlineLvl w:val="9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 w:rsidRPr="000E5A0D">
        <w:rPr>
          <w:rFonts w:ascii="Arial" w:eastAsia="Arial" w:hAnsi="Arial" w:cs="Arial"/>
          <w:color w:val="666666"/>
          <w:sz w:val="32"/>
          <w:szCs w:val="32"/>
          <w:highlight w:val="white"/>
        </w:rPr>
        <w:t>Elisa Puertas</w:t>
      </w: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 - </w:t>
      </w:r>
      <w:hyperlink r:id="rId8" w:history="1">
        <w:r w:rsidRPr="000E5A0D">
          <w:rPr>
            <w:rFonts w:ascii="Arial" w:eastAsia="Arial" w:hAnsi="Arial" w:cs="Arial"/>
            <w:color w:val="666666"/>
            <w:sz w:val="32"/>
            <w:szCs w:val="32"/>
            <w:highlight w:val="white"/>
          </w:rPr>
          <w:t>puertas.elisa@gmail.com</w:t>
        </w:r>
      </w:hyperlink>
    </w:p>
    <w:p w14:paraId="07FB4321" w14:textId="41C12609" w:rsidR="00FF4072" w:rsidRPr="000E5A0D" w:rsidRDefault="00FF4072" w:rsidP="00FF4072">
      <w:pPr>
        <w:shd w:val="clear" w:color="auto" w:fill="FFFFFF"/>
        <w:suppressAutoHyphens w:val="0"/>
        <w:spacing w:line="420" w:lineRule="atLeast"/>
        <w:ind w:leftChars="0" w:left="0" w:firstLineChars="0" w:firstLine="1"/>
        <w:jc w:val="right"/>
        <w:textDirection w:val="lrTb"/>
        <w:textAlignment w:val="auto"/>
        <w:outlineLvl w:val="9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 w:rsidRPr="000E5A0D"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Fábio Quintão - </w:t>
      </w:r>
      <w:hyperlink r:id="rId9" w:tgtFrame="_blank" w:history="1">
        <w:r w:rsidRPr="000E5A0D">
          <w:rPr>
            <w:rFonts w:ascii="Arial" w:eastAsia="Arial" w:hAnsi="Arial" w:cs="Arial"/>
            <w:color w:val="666666"/>
            <w:sz w:val="32"/>
            <w:szCs w:val="32"/>
            <w:highlight w:val="white"/>
          </w:rPr>
          <w:t>f.quintao@me.com</w:t>
        </w:r>
      </w:hyperlink>
    </w:p>
    <w:p w14:paraId="541654D7" w14:textId="1DA6C14F" w:rsidR="00274307" w:rsidRDefault="000E5A0D" w:rsidP="00FF4072">
      <w:pPr>
        <w:shd w:val="clear" w:color="auto" w:fill="FFFFFF"/>
        <w:suppressAutoHyphens w:val="0"/>
        <w:spacing w:line="420" w:lineRule="atLeast"/>
        <w:ind w:leftChars="0" w:left="0" w:firstLineChars="0" w:firstLine="0"/>
        <w:jc w:val="right"/>
        <w:textAlignment w:val="auto"/>
        <w:outlineLvl w:val="9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Natasa </w:t>
      </w:r>
      <w:proofErr w:type="spellStart"/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Marinkovic</w:t>
      </w:r>
      <w:proofErr w:type="spellEnd"/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 – </w:t>
      </w:r>
      <w:hyperlink r:id="rId10" w:history="1">
        <w:r w:rsidR="00FF4072" w:rsidRPr="00FF4072">
          <w:rPr>
            <w:rFonts w:ascii="Arial" w:eastAsia="Arial" w:hAnsi="Arial" w:cs="Arial"/>
            <w:color w:val="666666"/>
            <w:sz w:val="32"/>
            <w:szCs w:val="32"/>
            <w:highlight w:val="white"/>
          </w:rPr>
          <w:t>natasariobgd@gmail.com</w:t>
        </w:r>
      </w:hyperlink>
    </w:p>
    <w:p w14:paraId="33F7BAAC" w14:textId="77777777" w:rsidR="00FF4072" w:rsidRPr="000E5A0D" w:rsidRDefault="00FF4072" w:rsidP="00FF4072">
      <w:pPr>
        <w:shd w:val="clear" w:color="auto" w:fill="FFFFFF"/>
        <w:suppressAutoHyphens w:val="0"/>
        <w:spacing w:line="420" w:lineRule="atLeast"/>
        <w:ind w:leftChars="0" w:left="0" w:firstLineChars="0" w:firstLine="0"/>
        <w:jc w:val="right"/>
        <w:textDirection w:val="lrTb"/>
        <w:textAlignment w:val="auto"/>
        <w:outlineLvl w:val="9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 w:rsidRPr="000E5A0D"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Pedro Tancredo - </w:t>
      </w:r>
      <w:hyperlink r:id="rId11" w:history="1">
        <w:r w:rsidRPr="000E5A0D">
          <w:rPr>
            <w:rFonts w:ascii="Arial" w:eastAsia="Arial" w:hAnsi="Arial" w:cs="Arial"/>
            <w:color w:val="666666"/>
            <w:sz w:val="32"/>
            <w:szCs w:val="32"/>
            <w:highlight w:val="white"/>
          </w:rPr>
          <w:t>pedro.tancredo@hotmail.com</w:t>
        </w:r>
      </w:hyperlink>
    </w:p>
    <w:p w14:paraId="3258A38C" w14:textId="77777777" w:rsidR="00FF4072" w:rsidRPr="000E5A0D" w:rsidRDefault="00FF4072" w:rsidP="000E5A0D">
      <w:pPr>
        <w:ind w:left="1" w:hanging="3"/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</w:p>
    <w:p w14:paraId="5962CDEB" w14:textId="291FB4E0" w:rsidR="00274307" w:rsidRDefault="00274307">
      <w:pPr>
        <w:ind w:left="0" w:hanging="2"/>
        <w:jc w:val="right"/>
      </w:pPr>
    </w:p>
    <w:tbl>
      <w:tblPr>
        <w:tblStyle w:val="a4"/>
        <w:tblW w:w="86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645"/>
      </w:tblGrid>
      <w:tr w:rsidR="00274307" w14:paraId="358C16C9" w14:textId="77777777">
        <w:tc>
          <w:tcPr>
            <w:tcW w:w="8645" w:type="dxa"/>
          </w:tcPr>
          <w:p w14:paraId="6372F584" w14:textId="77777777" w:rsidR="00FC067D" w:rsidRDefault="00FC06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left="2" w:hanging="4"/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</w:pPr>
          </w:p>
          <w:p w14:paraId="3E82A8A2" w14:textId="0D4677EA" w:rsidR="00274307" w:rsidRDefault="004B1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left="2" w:hanging="4"/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</w:pPr>
            <w:r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  <w:t>Histórico de Versões</w:t>
            </w:r>
          </w:p>
        </w:tc>
      </w:tr>
    </w:tbl>
    <w:p w14:paraId="5A52DEE1" w14:textId="77777777" w:rsidR="00274307" w:rsidRDefault="004B19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&lt;Essa página deverá ser utilizada pelo grupo para o controle das versões do documento&gt;</w:t>
      </w:r>
    </w:p>
    <w:p w14:paraId="383D50FB" w14:textId="77777777" w:rsidR="00274307" w:rsidRDefault="002743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5"/>
        <w:tblW w:w="8613" w:type="dxa"/>
        <w:jc w:val="righ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2776"/>
        <w:gridCol w:w="1554"/>
        <w:gridCol w:w="1589"/>
      </w:tblGrid>
      <w:tr w:rsidR="00274307" w14:paraId="33542A10" w14:textId="77777777">
        <w:trPr>
          <w:jc w:val="right"/>
        </w:trPr>
        <w:tc>
          <w:tcPr>
            <w:tcW w:w="1701" w:type="dxa"/>
            <w:shd w:val="clear" w:color="auto" w:fill="E6E6E6"/>
            <w:vAlign w:val="center"/>
          </w:tcPr>
          <w:p w14:paraId="23586E99" w14:textId="77777777" w:rsidR="00274307" w:rsidRDefault="004B1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  <w:tc>
          <w:tcPr>
            <w:tcW w:w="993" w:type="dxa"/>
            <w:shd w:val="clear" w:color="auto" w:fill="E6E6E6"/>
            <w:vAlign w:val="center"/>
          </w:tcPr>
          <w:p w14:paraId="1297AD04" w14:textId="77777777" w:rsidR="00274307" w:rsidRDefault="004B1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Versão</w:t>
            </w:r>
          </w:p>
        </w:tc>
        <w:tc>
          <w:tcPr>
            <w:tcW w:w="2776" w:type="dxa"/>
            <w:shd w:val="clear" w:color="auto" w:fill="E6E6E6"/>
            <w:vAlign w:val="center"/>
          </w:tcPr>
          <w:p w14:paraId="5FD5263A" w14:textId="77777777" w:rsidR="00274307" w:rsidRDefault="004B1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1554" w:type="dxa"/>
            <w:shd w:val="clear" w:color="auto" w:fill="E6E6E6"/>
            <w:vAlign w:val="center"/>
          </w:tcPr>
          <w:p w14:paraId="0F286C9E" w14:textId="77777777" w:rsidR="00274307" w:rsidRDefault="004B1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  <w:tc>
          <w:tcPr>
            <w:tcW w:w="1589" w:type="dxa"/>
            <w:shd w:val="clear" w:color="auto" w:fill="E6E6E6"/>
            <w:vAlign w:val="center"/>
          </w:tcPr>
          <w:p w14:paraId="1CDBB24E" w14:textId="77777777" w:rsidR="00274307" w:rsidRDefault="004B1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Aprovado por</w:t>
            </w:r>
          </w:p>
        </w:tc>
      </w:tr>
      <w:tr w:rsidR="00274307" w14:paraId="1729A58D" w14:textId="77777777">
        <w:trPr>
          <w:jc w:val="right"/>
        </w:trPr>
        <w:tc>
          <w:tcPr>
            <w:tcW w:w="1701" w:type="dxa"/>
            <w:vAlign w:val="center"/>
          </w:tcPr>
          <w:p w14:paraId="3EDE657B" w14:textId="7381D8D3" w:rsidR="00274307" w:rsidRPr="00DE5930" w:rsidRDefault="00EC3020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rPrChange w:id="3" w:author="Elisa Puertas" w:date="2022-04-27T19:13:00Z">
                  <w:rPr>
                    <w:rFonts w:ascii="Arial" w:eastAsia="Arial" w:hAnsi="Arial" w:cs="Arial"/>
                    <w:color w:val="FF0000"/>
                  </w:rPr>
                </w:rPrChange>
              </w:rPr>
            </w:pPr>
            <w:del w:id="4" w:author="Elisa Puertas" w:date="2022-04-27T19:13:00Z">
              <w:r w:rsidRPr="00DE5930" w:rsidDel="00DE5930">
                <w:rPr>
                  <w:rFonts w:ascii="Arial" w:eastAsia="Arial" w:hAnsi="Arial" w:cs="Arial"/>
                  <w:rPrChange w:id="5" w:author="Elisa Puertas" w:date="2022-04-27T19:13:00Z">
                    <w:rPr>
                      <w:rFonts w:ascii="Arial" w:eastAsia="Arial" w:hAnsi="Arial" w:cs="Arial"/>
                      <w:color w:val="FF0000"/>
                      <w:highlight w:val="yellow"/>
                    </w:rPr>
                  </w:rPrChange>
                </w:rPr>
                <w:delText>29</w:delText>
              </w:r>
            </w:del>
            <w:ins w:id="6" w:author="Elisa Puertas" w:date="2022-04-27T19:13:00Z">
              <w:r w:rsidR="00DE5930" w:rsidRPr="00DE5930">
                <w:rPr>
                  <w:rFonts w:ascii="Arial" w:eastAsia="Arial" w:hAnsi="Arial" w:cs="Arial"/>
                  <w:rPrChange w:id="7" w:author="Elisa Puertas" w:date="2022-04-27T19:13:00Z">
                    <w:rPr>
                      <w:rFonts w:ascii="Arial" w:eastAsia="Arial" w:hAnsi="Arial" w:cs="Arial"/>
                      <w:color w:val="FF0000"/>
                      <w:highlight w:val="yellow"/>
                    </w:rPr>
                  </w:rPrChange>
                </w:rPr>
                <w:t>2</w:t>
              </w:r>
              <w:r w:rsidR="00DE5930">
                <w:rPr>
                  <w:rFonts w:ascii="Arial" w:eastAsia="Arial" w:hAnsi="Arial" w:cs="Arial"/>
                </w:rPr>
                <w:t>8</w:t>
              </w:r>
            </w:ins>
            <w:r w:rsidRPr="00DE5930">
              <w:rPr>
                <w:rFonts w:ascii="Arial" w:eastAsia="Arial" w:hAnsi="Arial" w:cs="Arial"/>
                <w:rPrChange w:id="8" w:author="Elisa Puertas" w:date="2022-04-27T19:13:00Z">
                  <w:rPr>
                    <w:rFonts w:ascii="Arial" w:eastAsia="Arial" w:hAnsi="Arial" w:cs="Arial"/>
                    <w:color w:val="FF0000"/>
                    <w:highlight w:val="yellow"/>
                  </w:rPr>
                </w:rPrChange>
              </w:rPr>
              <w:t>/</w:t>
            </w:r>
            <w:del w:id="9" w:author="Elisa Puertas" w:date="2022-04-27T19:13:00Z">
              <w:r w:rsidRPr="00DE5930" w:rsidDel="00DE5930">
                <w:rPr>
                  <w:rFonts w:ascii="Arial" w:eastAsia="Arial" w:hAnsi="Arial" w:cs="Arial"/>
                  <w:rPrChange w:id="10" w:author="Elisa Puertas" w:date="2022-04-27T19:13:00Z">
                    <w:rPr>
                      <w:rFonts w:ascii="Arial" w:eastAsia="Arial" w:hAnsi="Arial" w:cs="Arial"/>
                      <w:color w:val="FF0000"/>
                      <w:highlight w:val="yellow"/>
                    </w:rPr>
                  </w:rPrChange>
                </w:rPr>
                <w:delText>03</w:delText>
              </w:r>
            </w:del>
            <w:ins w:id="11" w:author="Elisa Puertas" w:date="2022-04-27T19:13:00Z">
              <w:r w:rsidR="00DE5930" w:rsidRPr="00DE5930">
                <w:rPr>
                  <w:rFonts w:ascii="Arial" w:eastAsia="Arial" w:hAnsi="Arial" w:cs="Arial"/>
                  <w:rPrChange w:id="12" w:author="Elisa Puertas" w:date="2022-04-27T19:13:00Z">
                    <w:rPr>
                      <w:rFonts w:ascii="Arial" w:eastAsia="Arial" w:hAnsi="Arial" w:cs="Arial"/>
                      <w:color w:val="FF0000"/>
                      <w:highlight w:val="yellow"/>
                    </w:rPr>
                  </w:rPrChange>
                </w:rPr>
                <w:t>0</w:t>
              </w:r>
              <w:r w:rsidR="00DE5930">
                <w:rPr>
                  <w:rFonts w:ascii="Arial" w:eastAsia="Arial" w:hAnsi="Arial" w:cs="Arial"/>
                </w:rPr>
                <w:t>4</w:t>
              </w:r>
            </w:ins>
            <w:r w:rsidRPr="00DE5930">
              <w:rPr>
                <w:rFonts w:ascii="Arial" w:eastAsia="Arial" w:hAnsi="Arial" w:cs="Arial"/>
                <w:rPrChange w:id="13" w:author="Elisa Puertas" w:date="2022-04-27T19:13:00Z">
                  <w:rPr>
                    <w:rFonts w:ascii="Arial" w:eastAsia="Arial" w:hAnsi="Arial" w:cs="Arial"/>
                    <w:color w:val="FF0000"/>
                    <w:highlight w:val="yellow"/>
                  </w:rPr>
                </w:rPrChange>
              </w:rPr>
              <w:t>/2022</w:t>
            </w:r>
          </w:p>
        </w:tc>
        <w:tc>
          <w:tcPr>
            <w:tcW w:w="993" w:type="dxa"/>
            <w:vAlign w:val="center"/>
          </w:tcPr>
          <w:p w14:paraId="74E7E5F7" w14:textId="0E0243F8" w:rsidR="00274307" w:rsidRPr="00DE5930" w:rsidRDefault="00EC3020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rPrChange w:id="14" w:author="Elisa Puertas" w:date="2022-04-27T19:13:00Z">
                  <w:rPr>
                    <w:rFonts w:ascii="Arial" w:eastAsia="Arial" w:hAnsi="Arial" w:cs="Arial"/>
                    <w:color w:val="FF0000"/>
                  </w:rPr>
                </w:rPrChange>
              </w:rPr>
            </w:pPr>
            <w:r w:rsidRPr="00DE5930">
              <w:rPr>
                <w:rFonts w:ascii="Arial" w:eastAsia="Arial" w:hAnsi="Arial" w:cs="Arial"/>
                <w:rPrChange w:id="15" w:author="Elisa Puertas" w:date="2022-04-27T19:13:00Z">
                  <w:rPr>
                    <w:rFonts w:ascii="Arial" w:eastAsia="Arial" w:hAnsi="Arial" w:cs="Arial"/>
                    <w:color w:val="FF0000"/>
                  </w:rPr>
                </w:rPrChange>
              </w:rPr>
              <w:t>1.0</w:t>
            </w:r>
          </w:p>
        </w:tc>
        <w:tc>
          <w:tcPr>
            <w:tcW w:w="2776" w:type="dxa"/>
            <w:vAlign w:val="center"/>
          </w:tcPr>
          <w:p w14:paraId="7F6E1D1A" w14:textId="668C6EFC" w:rsidR="00274307" w:rsidRPr="00DE5930" w:rsidRDefault="00762DB4" w:rsidP="00762DB4">
            <w:pPr>
              <w:pStyle w:val="Default"/>
              <w:jc w:val="center"/>
              <w:rPr>
                <w:rFonts w:eastAsia="Arial"/>
                <w:color w:val="auto"/>
                <w:sz w:val="20"/>
                <w:szCs w:val="20"/>
                <w:rPrChange w:id="16" w:author="Elisa Puertas" w:date="2022-04-27T19:13:00Z">
                  <w:rPr>
                    <w:rFonts w:eastAsia="Arial"/>
                    <w:color w:val="FF0000"/>
                    <w:sz w:val="20"/>
                    <w:szCs w:val="20"/>
                  </w:rPr>
                </w:rPrChange>
              </w:rPr>
            </w:pPr>
            <w:r w:rsidRPr="00DE5930">
              <w:rPr>
                <w:color w:val="auto"/>
                <w:sz w:val="20"/>
                <w:szCs w:val="20"/>
                <w:rPrChange w:id="17" w:author="Elisa Puertas" w:date="2022-04-27T19:13:00Z">
                  <w:rPr>
                    <w:color w:val="FF0000"/>
                    <w:sz w:val="20"/>
                    <w:szCs w:val="20"/>
                  </w:rPr>
                </w:rPrChange>
              </w:rPr>
              <w:t>Documento</w:t>
            </w:r>
            <w:r w:rsidR="00EC3020" w:rsidRPr="00DE5930">
              <w:rPr>
                <w:color w:val="auto"/>
                <w:sz w:val="20"/>
                <w:szCs w:val="20"/>
                <w:rPrChange w:id="18" w:author="Elisa Puertas" w:date="2022-04-27T19:13:00Z">
                  <w:rPr>
                    <w:color w:val="FF0000"/>
                    <w:sz w:val="20"/>
                    <w:szCs w:val="20"/>
                  </w:rPr>
                </w:rPrChange>
              </w:rPr>
              <w:t xml:space="preserve"> </w:t>
            </w:r>
            <w:r w:rsidRPr="00DE5930">
              <w:rPr>
                <w:color w:val="auto"/>
                <w:sz w:val="20"/>
                <w:szCs w:val="20"/>
                <w:rPrChange w:id="19" w:author="Elisa Puertas" w:date="2022-04-27T19:13:00Z">
                  <w:rPr>
                    <w:color w:val="FF0000"/>
                    <w:sz w:val="20"/>
                    <w:szCs w:val="20"/>
                  </w:rPr>
                </w:rPrChange>
              </w:rPr>
              <w:t xml:space="preserve">com a descrição de requisitos do projeto </w:t>
            </w:r>
            <w:r w:rsidR="00507917" w:rsidRPr="00DE5930">
              <w:rPr>
                <w:color w:val="auto"/>
                <w:sz w:val="20"/>
                <w:szCs w:val="20"/>
                <w:rPrChange w:id="20" w:author="Elisa Puertas" w:date="2022-04-27T19:13:00Z">
                  <w:rPr>
                    <w:color w:val="FF0000"/>
                    <w:sz w:val="20"/>
                    <w:szCs w:val="20"/>
                  </w:rPr>
                </w:rPrChange>
              </w:rPr>
              <w:t>“</w:t>
            </w:r>
            <w:r w:rsidRPr="00DE5930">
              <w:rPr>
                <w:color w:val="auto"/>
                <w:sz w:val="20"/>
                <w:szCs w:val="20"/>
                <w:rPrChange w:id="21" w:author="Elisa Puertas" w:date="2022-04-27T19:13:00Z">
                  <w:rPr>
                    <w:color w:val="FF0000"/>
                    <w:sz w:val="20"/>
                    <w:szCs w:val="20"/>
                  </w:rPr>
                </w:rPrChange>
              </w:rPr>
              <w:t>Evolução da educação básica na última década</w:t>
            </w:r>
            <w:r w:rsidR="00507917" w:rsidRPr="00DE5930">
              <w:rPr>
                <w:color w:val="auto"/>
                <w:sz w:val="20"/>
                <w:szCs w:val="20"/>
                <w:rPrChange w:id="22" w:author="Elisa Puertas" w:date="2022-04-27T19:13:00Z">
                  <w:rPr>
                    <w:color w:val="FF0000"/>
                    <w:sz w:val="20"/>
                    <w:szCs w:val="20"/>
                  </w:rPr>
                </w:rPrChange>
              </w:rPr>
              <w:t>”</w:t>
            </w:r>
          </w:p>
        </w:tc>
        <w:tc>
          <w:tcPr>
            <w:tcW w:w="1554" w:type="dxa"/>
            <w:vAlign w:val="center"/>
          </w:tcPr>
          <w:p w14:paraId="3E5F6FB2" w14:textId="6A7ED9BB" w:rsidR="00274307" w:rsidRPr="00DE5930" w:rsidRDefault="00EC3020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rPrChange w:id="23" w:author="Elisa Puertas" w:date="2022-04-27T19:13:00Z">
                  <w:rPr>
                    <w:rFonts w:ascii="Arial" w:eastAsia="Arial" w:hAnsi="Arial" w:cs="Arial"/>
                    <w:color w:val="FF0000"/>
                  </w:rPr>
                </w:rPrChange>
              </w:rPr>
            </w:pPr>
            <w:r w:rsidRPr="00DE5930">
              <w:rPr>
                <w:rFonts w:ascii="Arial" w:eastAsia="Arial" w:hAnsi="Arial" w:cs="Arial"/>
                <w:rPrChange w:id="24" w:author="Elisa Puertas" w:date="2022-04-27T19:13:00Z">
                  <w:rPr>
                    <w:rFonts w:ascii="Arial" w:eastAsia="Arial" w:hAnsi="Arial" w:cs="Arial"/>
                    <w:color w:val="FF0000"/>
                  </w:rPr>
                </w:rPrChange>
              </w:rPr>
              <w:t>Elisa, Pedro, Fabio, Natasa</w:t>
            </w:r>
          </w:p>
        </w:tc>
        <w:tc>
          <w:tcPr>
            <w:tcW w:w="1589" w:type="dxa"/>
            <w:vAlign w:val="center"/>
          </w:tcPr>
          <w:p w14:paraId="6E4CE63D" w14:textId="3A4BC3A8" w:rsidR="00274307" w:rsidRPr="00DE5930" w:rsidRDefault="00EC3020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rPrChange w:id="25" w:author="Elisa Puertas" w:date="2022-04-27T19:13:00Z">
                  <w:rPr>
                    <w:rFonts w:ascii="Arial" w:eastAsia="Arial" w:hAnsi="Arial" w:cs="Arial"/>
                    <w:color w:val="FF0000"/>
                  </w:rPr>
                </w:rPrChange>
              </w:rPr>
            </w:pPr>
            <w:r w:rsidRPr="00DE5930">
              <w:rPr>
                <w:rFonts w:ascii="Arial" w:eastAsia="Arial" w:hAnsi="Arial" w:cs="Arial"/>
                <w:rPrChange w:id="26" w:author="Elisa Puertas" w:date="2022-04-27T19:13:00Z">
                  <w:rPr>
                    <w:rFonts w:ascii="Arial" w:eastAsia="Arial" w:hAnsi="Arial" w:cs="Arial"/>
                    <w:color w:val="FF0000"/>
                  </w:rPr>
                </w:rPrChange>
              </w:rPr>
              <w:t>Elisa, Pedro, Fabio, Natasa</w:t>
            </w:r>
          </w:p>
        </w:tc>
      </w:tr>
      <w:tr w:rsidR="00274307" w14:paraId="5F45A8EA" w14:textId="77777777">
        <w:trPr>
          <w:jc w:val="right"/>
        </w:trPr>
        <w:tc>
          <w:tcPr>
            <w:tcW w:w="1701" w:type="dxa"/>
            <w:vAlign w:val="center"/>
          </w:tcPr>
          <w:p w14:paraId="33C0E193" w14:textId="3361733B" w:rsidR="00274307" w:rsidRPr="00DC650D" w:rsidRDefault="00274307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993" w:type="dxa"/>
            <w:vAlign w:val="center"/>
          </w:tcPr>
          <w:p w14:paraId="099A8598" w14:textId="7ED102B2" w:rsidR="00274307" w:rsidRPr="00DC650D" w:rsidRDefault="00274307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2776" w:type="dxa"/>
            <w:vAlign w:val="center"/>
          </w:tcPr>
          <w:p w14:paraId="0803CCBF" w14:textId="3240E654" w:rsidR="00274307" w:rsidRPr="00DC650D" w:rsidRDefault="00274307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54" w:type="dxa"/>
            <w:vAlign w:val="center"/>
          </w:tcPr>
          <w:p w14:paraId="14D27B87" w14:textId="4BA68498" w:rsidR="00274307" w:rsidRPr="00DC650D" w:rsidRDefault="00274307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89" w:type="dxa"/>
          </w:tcPr>
          <w:p w14:paraId="69D9B019" w14:textId="079DCBF7" w:rsidR="00274307" w:rsidRPr="00DC650D" w:rsidRDefault="00274307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</w:tr>
      <w:tr w:rsidR="00986756" w14:paraId="771B68FC" w14:textId="77777777">
        <w:trPr>
          <w:jc w:val="right"/>
        </w:trPr>
        <w:tc>
          <w:tcPr>
            <w:tcW w:w="1701" w:type="dxa"/>
            <w:vAlign w:val="center"/>
          </w:tcPr>
          <w:p w14:paraId="0E6E0030" w14:textId="409B5F65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993" w:type="dxa"/>
            <w:vAlign w:val="center"/>
          </w:tcPr>
          <w:p w14:paraId="2D09E97C" w14:textId="3F447723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2776" w:type="dxa"/>
            <w:vAlign w:val="center"/>
          </w:tcPr>
          <w:p w14:paraId="704F0ECA" w14:textId="3C8E6EFB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54" w:type="dxa"/>
            <w:vAlign w:val="center"/>
          </w:tcPr>
          <w:p w14:paraId="23F745EF" w14:textId="1026E87F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89" w:type="dxa"/>
          </w:tcPr>
          <w:p w14:paraId="6042A0B0" w14:textId="4E398818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</w:tr>
      <w:tr w:rsidR="00986756" w14:paraId="6235039B" w14:textId="77777777">
        <w:trPr>
          <w:jc w:val="right"/>
        </w:trPr>
        <w:tc>
          <w:tcPr>
            <w:tcW w:w="1701" w:type="dxa"/>
            <w:vAlign w:val="center"/>
          </w:tcPr>
          <w:p w14:paraId="71977EB5" w14:textId="01A04D6A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993" w:type="dxa"/>
            <w:vAlign w:val="center"/>
          </w:tcPr>
          <w:p w14:paraId="5BE4ED00" w14:textId="68E05817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2776" w:type="dxa"/>
            <w:vAlign w:val="center"/>
          </w:tcPr>
          <w:p w14:paraId="7864ED97" w14:textId="23A76BD4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54" w:type="dxa"/>
            <w:vAlign w:val="center"/>
          </w:tcPr>
          <w:p w14:paraId="52FBBCD4" w14:textId="2E8BA9D1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89" w:type="dxa"/>
          </w:tcPr>
          <w:p w14:paraId="1E87FE57" w14:textId="3FB21991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</w:tr>
      <w:tr w:rsidR="00986756" w14:paraId="08FBA662" w14:textId="77777777">
        <w:trPr>
          <w:jc w:val="right"/>
        </w:trPr>
        <w:tc>
          <w:tcPr>
            <w:tcW w:w="1701" w:type="dxa"/>
            <w:vAlign w:val="center"/>
          </w:tcPr>
          <w:p w14:paraId="26D82D66" w14:textId="3676350F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993" w:type="dxa"/>
            <w:vAlign w:val="center"/>
          </w:tcPr>
          <w:p w14:paraId="4E525E99" w14:textId="4625E2AF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2776" w:type="dxa"/>
            <w:vAlign w:val="center"/>
          </w:tcPr>
          <w:p w14:paraId="4903E46E" w14:textId="7DC693ED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54" w:type="dxa"/>
            <w:vAlign w:val="center"/>
          </w:tcPr>
          <w:p w14:paraId="355F296D" w14:textId="4438C114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89" w:type="dxa"/>
          </w:tcPr>
          <w:p w14:paraId="1EC50FCB" w14:textId="3EFE7E1C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</w:tr>
      <w:tr w:rsidR="00274307" w14:paraId="2B9D895D" w14:textId="77777777">
        <w:trPr>
          <w:jc w:val="right"/>
        </w:trPr>
        <w:tc>
          <w:tcPr>
            <w:tcW w:w="1701" w:type="dxa"/>
            <w:vAlign w:val="center"/>
          </w:tcPr>
          <w:p w14:paraId="392AA397" w14:textId="6FDE3FFC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993" w:type="dxa"/>
            <w:vAlign w:val="center"/>
          </w:tcPr>
          <w:p w14:paraId="33D2B538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2776" w:type="dxa"/>
            <w:vAlign w:val="center"/>
          </w:tcPr>
          <w:p w14:paraId="357EE542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54" w:type="dxa"/>
            <w:vAlign w:val="center"/>
          </w:tcPr>
          <w:p w14:paraId="602DEC7E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89" w:type="dxa"/>
          </w:tcPr>
          <w:p w14:paraId="5CD67D9B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</w:tr>
      <w:tr w:rsidR="00274307" w14:paraId="0ED77A23" w14:textId="77777777">
        <w:trPr>
          <w:jc w:val="right"/>
        </w:trPr>
        <w:tc>
          <w:tcPr>
            <w:tcW w:w="1701" w:type="dxa"/>
            <w:vAlign w:val="center"/>
          </w:tcPr>
          <w:p w14:paraId="55AB7765" w14:textId="3C49A7F3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993" w:type="dxa"/>
            <w:vAlign w:val="center"/>
          </w:tcPr>
          <w:p w14:paraId="2E1049E4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2776" w:type="dxa"/>
            <w:vAlign w:val="center"/>
          </w:tcPr>
          <w:p w14:paraId="41EF6E65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54" w:type="dxa"/>
            <w:vAlign w:val="center"/>
          </w:tcPr>
          <w:p w14:paraId="196AE5DF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89" w:type="dxa"/>
          </w:tcPr>
          <w:p w14:paraId="350152EF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</w:tr>
      <w:tr w:rsidR="00274307" w14:paraId="617CF887" w14:textId="77777777">
        <w:trPr>
          <w:jc w:val="right"/>
        </w:trPr>
        <w:tc>
          <w:tcPr>
            <w:tcW w:w="1701" w:type="dxa"/>
            <w:vAlign w:val="center"/>
          </w:tcPr>
          <w:p w14:paraId="7B7545FC" w14:textId="77777777" w:rsidR="00274307" w:rsidRDefault="0027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5D0ADA5E" w14:textId="77777777" w:rsidR="00274307" w:rsidRDefault="0027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046831E0" w14:textId="77777777" w:rsidR="00274307" w:rsidRDefault="0027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2C4E1D2B" w14:textId="77777777" w:rsidR="00274307" w:rsidRDefault="0027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4BC1B657" w14:textId="77777777" w:rsidR="00274307" w:rsidRDefault="0027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257337B" w14:textId="77777777" w:rsidR="00274307" w:rsidRDefault="00274307">
      <w:pPr>
        <w:ind w:left="0" w:hanging="2"/>
        <w:rPr>
          <w:rFonts w:ascii="Arial" w:eastAsia="Arial" w:hAnsi="Arial" w:cs="Arial"/>
        </w:rPr>
        <w:sectPr w:rsidR="00274307">
          <w:footerReference w:type="default" r:id="rId12"/>
          <w:pgSz w:w="11907" w:h="16840"/>
          <w:pgMar w:top="1418" w:right="1701" w:bottom="1418" w:left="1701" w:header="720" w:footer="720" w:gutter="0"/>
          <w:pgNumType w:start="1"/>
          <w:cols w:space="720"/>
          <w:titlePg/>
        </w:sectPr>
      </w:pPr>
    </w:p>
    <w:p w14:paraId="365EA065" w14:textId="77777777" w:rsidR="00274307" w:rsidRDefault="004B1955">
      <w:pPr>
        <w:ind w:left="1" w:hanging="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Sumário</w:t>
      </w:r>
    </w:p>
    <w:p w14:paraId="673C0AB2" w14:textId="77777777" w:rsidR="00274307" w:rsidRDefault="00274307">
      <w:pPr>
        <w:ind w:left="1" w:hanging="3"/>
        <w:jc w:val="center"/>
        <w:rPr>
          <w:rFonts w:ascii="Arial" w:eastAsia="Arial" w:hAnsi="Arial" w:cs="Arial"/>
          <w:sz w:val="32"/>
          <w:szCs w:val="32"/>
        </w:rPr>
      </w:pPr>
    </w:p>
    <w:p w14:paraId="3118E9AE" w14:textId="7B3E6615" w:rsidR="00274307" w:rsidRDefault="00274307" w:rsidP="0050791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sdt>
      <w:sdtPr>
        <w:id w:val="-1275172182"/>
        <w:docPartObj>
          <w:docPartGallery w:val="Table of Contents"/>
          <w:docPartUnique/>
        </w:docPartObj>
      </w:sdtPr>
      <w:sdtEndPr/>
      <w:sdtContent>
        <w:p w14:paraId="23C97A00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INTRODUÇÃO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5</w:t>
          </w:r>
          <w:r>
            <w:fldChar w:fldCharType="end"/>
          </w:r>
        </w:p>
        <w:p w14:paraId="035A17EA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IDENTIFICAÇÃO DOS STAKEHOLDERS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6</w:t>
          </w:r>
          <w:r>
            <w:fldChar w:fldCharType="end"/>
          </w:r>
        </w:p>
        <w:p w14:paraId="32540B2E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2.1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Stakholders do Cliente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smallCaps/>
              <w:color w:val="000000"/>
            </w:rPr>
            <w:t>6</w:t>
          </w:r>
          <w:r>
            <w:fldChar w:fldCharType="end"/>
          </w:r>
        </w:p>
        <w:p w14:paraId="5D3DACC4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2.2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Stakholders da Equipe de Desenvolvimento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smallCaps/>
              <w:color w:val="000000"/>
            </w:rPr>
            <w:t>6</w:t>
          </w:r>
          <w:r>
            <w:fldChar w:fldCharType="end"/>
          </w:r>
        </w:p>
        <w:p w14:paraId="2219B8DE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LEVANTAMENTO DE REQUISITOS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7</w:t>
          </w:r>
          <w:r>
            <w:fldChar w:fldCharType="end"/>
          </w:r>
        </w:p>
        <w:p w14:paraId="4FD5D212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Entrevista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smallCaps/>
              <w:color w:val="000000"/>
            </w:rPr>
            <w:t>7</w:t>
          </w:r>
          <w:r>
            <w:fldChar w:fldCharType="end"/>
          </w:r>
        </w:p>
        <w:p w14:paraId="58E8E9EF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Outros métodos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smallCaps/>
              <w:color w:val="000000"/>
            </w:rPr>
            <w:t>7</w:t>
          </w:r>
          <w:r>
            <w:fldChar w:fldCharType="end"/>
          </w:r>
        </w:p>
        <w:p w14:paraId="7A635727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PLANO DE AÇÃO 5W2H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8</w:t>
          </w:r>
          <w:r>
            <w:fldChar w:fldCharType="end"/>
          </w:r>
        </w:p>
        <w:p w14:paraId="5013717F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What?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smallCaps/>
              <w:color w:val="000000"/>
            </w:rPr>
            <w:t>8</w:t>
          </w:r>
          <w:r>
            <w:fldChar w:fldCharType="end"/>
          </w:r>
        </w:p>
        <w:p w14:paraId="14F5F892" w14:textId="77777777" w:rsidR="00274307" w:rsidRPr="000E5A0D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</w:pPr>
          <w:r w:rsidRPr="000E5A0D">
            <w:rPr>
              <w:smallCaps/>
              <w:color w:val="000000"/>
              <w:lang w:val="en-GB"/>
            </w:rPr>
            <w:t>4.2</w:t>
          </w:r>
          <w:r w:rsidRPr="000E5A0D"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  <w:tab/>
          </w:r>
          <w:r w:rsidRPr="000E5A0D">
            <w:rPr>
              <w:smallCaps/>
              <w:color w:val="000000"/>
              <w:lang w:val="en-GB"/>
            </w:rPr>
            <w:t>Why?</w:t>
          </w:r>
          <w:r w:rsidRPr="000E5A0D">
            <w:rPr>
              <w:smallCaps/>
              <w:color w:val="000000"/>
              <w:lang w:val="en-GB"/>
            </w:rPr>
            <w:tab/>
          </w:r>
          <w:r>
            <w:fldChar w:fldCharType="begin"/>
          </w:r>
          <w:r w:rsidRPr="000E5A0D">
            <w:rPr>
              <w:lang w:val="en-GB"/>
            </w:rPr>
            <w:instrText xml:space="preserve"> PAGEREF _heading=h.17dp8vu \h </w:instrText>
          </w:r>
          <w:r>
            <w:fldChar w:fldCharType="separate"/>
          </w:r>
          <w:r w:rsidRPr="000E5A0D">
            <w:rPr>
              <w:smallCaps/>
              <w:color w:val="000000"/>
              <w:lang w:val="en-GB"/>
            </w:rPr>
            <w:t>8</w:t>
          </w:r>
          <w:r>
            <w:fldChar w:fldCharType="end"/>
          </w:r>
        </w:p>
        <w:p w14:paraId="3B4DADF0" w14:textId="77777777" w:rsidR="00274307" w:rsidRPr="000E5A0D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</w:pPr>
          <w:r w:rsidRPr="000E5A0D">
            <w:rPr>
              <w:smallCaps/>
              <w:color w:val="000000"/>
              <w:lang w:val="en-GB"/>
            </w:rPr>
            <w:t>4.3</w:t>
          </w:r>
          <w:r w:rsidRPr="000E5A0D"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  <w:tab/>
          </w:r>
          <w:r w:rsidRPr="000E5A0D">
            <w:rPr>
              <w:smallCaps/>
              <w:color w:val="000000"/>
              <w:lang w:val="en-GB"/>
            </w:rPr>
            <w:t>Where?</w:t>
          </w:r>
          <w:r w:rsidRPr="000E5A0D">
            <w:rPr>
              <w:smallCaps/>
              <w:color w:val="000000"/>
              <w:lang w:val="en-GB"/>
            </w:rPr>
            <w:tab/>
          </w:r>
          <w:r>
            <w:fldChar w:fldCharType="begin"/>
          </w:r>
          <w:r w:rsidRPr="000E5A0D">
            <w:rPr>
              <w:lang w:val="en-GB"/>
            </w:rPr>
            <w:instrText xml:space="preserve"> PAGEREF _heading=h.3rdcrjn \h </w:instrText>
          </w:r>
          <w:r>
            <w:fldChar w:fldCharType="separate"/>
          </w:r>
          <w:r w:rsidRPr="000E5A0D">
            <w:rPr>
              <w:smallCaps/>
              <w:color w:val="000000"/>
              <w:lang w:val="en-GB"/>
            </w:rPr>
            <w:t>8</w:t>
          </w:r>
          <w:r>
            <w:fldChar w:fldCharType="end"/>
          </w:r>
        </w:p>
        <w:p w14:paraId="2E16B32B" w14:textId="77777777" w:rsidR="00274307" w:rsidRPr="000E5A0D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</w:pPr>
          <w:r w:rsidRPr="000E5A0D">
            <w:rPr>
              <w:smallCaps/>
              <w:color w:val="000000"/>
              <w:lang w:val="en-GB"/>
            </w:rPr>
            <w:t>4.4</w:t>
          </w:r>
          <w:r w:rsidRPr="000E5A0D"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  <w:tab/>
          </w:r>
          <w:r w:rsidRPr="000E5A0D">
            <w:rPr>
              <w:smallCaps/>
              <w:color w:val="000000"/>
              <w:lang w:val="en-GB"/>
            </w:rPr>
            <w:t>Who?</w:t>
          </w:r>
          <w:r w:rsidRPr="000E5A0D">
            <w:rPr>
              <w:smallCaps/>
              <w:color w:val="000000"/>
              <w:lang w:val="en-GB"/>
            </w:rPr>
            <w:tab/>
          </w:r>
          <w:r>
            <w:fldChar w:fldCharType="begin"/>
          </w:r>
          <w:r w:rsidRPr="000E5A0D">
            <w:rPr>
              <w:lang w:val="en-GB"/>
            </w:rPr>
            <w:instrText xml:space="preserve"> PAGEREF _heading=h.26in1rg \h </w:instrText>
          </w:r>
          <w:r>
            <w:fldChar w:fldCharType="separate"/>
          </w:r>
          <w:r w:rsidRPr="000E5A0D">
            <w:rPr>
              <w:smallCaps/>
              <w:color w:val="000000"/>
              <w:lang w:val="en-GB"/>
            </w:rPr>
            <w:t>8</w:t>
          </w:r>
          <w:r>
            <w:fldChar w:fldCharType="end"/>
          </w:r>
        </w:p>
        <w:p w14:paraId="37E45070" w14:textId="77777777" w:rsidR="00274307" w:rsidRPr="000E5A0D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</w:pPr>
          <w:r w:rsidRPr="000E5A0D">
            <w:rPr>
              <w:smallCaps/>
              <w:color w:val="000000"/>
              <w:lang w:val="en-GB"/>
            </w:rPr>
            <w:t>4.5</w:t>
          </w:r>
          <w:r w:rsidRPr="000E5A0D"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  <w:tab/>
          </w:r>
          <w:r w:rsidRPr="000E5A0D">
            <w:rPr>
              <w:smallCaps/>
              <w:color w:val="000000"/>
              <w:lang w:val="en-GB"/>
            </w:rPr>
            <w:t>When?</w:t>
          </w:r>
          <w:r w:rsidRPr="000E5A0D">
            <w:rPr>
              <w:smallCaps/>
              <w:color w:val="000000"/>
              <w:lang w:val="en-GB"/>
            </w:rPr>
            <w:tab/>
          </w:r>
          <w:r>
            <w:fldChar w:fldCharType="begin"/>
          </w:r>
          <w:r w:rsidRPr="000E5A0D">
            <w:rPr>
              <w:lang w:val="en-GB"/>
            </w:rPr>
            <w:instrText xml:space="preserve"> PAGEREF _heading=h.lnxbz9 \h </w:instrText>
          </w:r>
          <w:r>
            <w:fldChar w:fldCharType="separate"/>
          </w:r>
          <w:r w:rsidRPr="000E5A0D">
            <w:rPr>
              <w:smallCaps/>
              <w:color w:val="000000"/>
              <w:lang w:val="en-GB"/>
            </w:rPr>
            <w:t>8</w:t>
          </w:r>
          <w:r>
            <w:fldChar w:fldCharType="end"/>
          </w:r>
        </w:p>
        <w:p w14:paraId="4CEEAE08" w14:textId="77777777" w:rsidR="00274307" w:rsidRPr="000E5A0D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</w:pPr>
          <w:r w:rsidRPr="000E5A0D">
            <w:rPr>
              <w:smallCaps/>
              <w:color w:val="000000"/>
              <w:lang w:val="en-GB"/>
            </w:rPr>
            <w:t>4.6</w:t>
          </w:r>
          <w:r w:rsidRPr="000E5A0D"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  <w:tab/>
          </w:r>
          <w:r w:rsidRPr="000E5A0D">
            <w:rPr>
              <w:smallCaps/>
              <w:color w:val="000000"/>
              <w:lang w:val="en-GB"/>
            </w:rPr>
            <w:t>How?</w:t>
          </w:r>
          <w:r w:rsidRPr="000E5A0D">
            <w:rPr>
              <w:smallCaps/>
              <w:color w:val="000000"/>
              <w:lang w:val="en-GB"/>
            </w:rPr>
            <w:tab/>
          </w:r>
          <w:r>
            <w:fldChar w:fldCharType="begin"/>
          </w:r>
          <w:r w:rsidRPr="000E5A0D">
            <w:rPr>
              <w:lang w:val="en-GB"/>
            </w:rPr>
            <w:instrText xml:space="preserve"> PAGEREF _heading=h.35nkun2 \h </w:instrText>
          </w:r>
          <w:r>
            <w:fldChar w:fldCharType="separate"/>
          </w:r>
          <w:r w:rsidRPr="000E5A0D">
            <w:rPr>
              <w:smallCaps/>
              <w:color w:val="000000"/>
              <w:lang w:val="en-GB"/>
            </w:rPr>
            <w:t>8</w:t>
          </w:r>
          <w:r>
            <w:fldChar w:fldCharType="end"/>
          </w:r>
        </w:p>
        <w:p w14:paraId="7B973E79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4.7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How Often?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smallCaps/>
              <w:color w:val="000000"/>
            </w:rPr>
            <w:t>8</w:t>
          </w:r>
          <w:r>
            <w:fldChar w:fldCharType="end"/>
          </w:r>
        </w:p>
        <w:p w14:paraId="7444926D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DEFINIÇÃO DE REQUISITOS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9</w:t>
          </w:r>
          <w:r>
            <w:fldChar w:fldCharType="end"/>
          </w:r>
        </w:p>
        <w:p w14:paraId="05B26426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RQ-01 – Nome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smallCaps/>
              <w:color w:val="000000"/>
            </w:rPr>
            <w:t>9</w:t>
          </w:r>
          <w:r>
            <w:fldChar w:fldCharType="end"/>
          </w:r>
        </w:p>
        <w:p w14:paraId="27B8C5B8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RQ-02 – Nome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smallCaps/>
              <w:color w:val="000000"/>
            </w:rPr>
            <w:t>9</w:t>
          </w:r>
          <w:r>
            <w:fldChar w:fldCharType="end"/>
          </w:r>
        </w:p>
        <w:p w14:paraId="7685FB5B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RQ-0N – Nome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smallCaps/>
              <w:color w:val="000000"/>
            </w:rPr>
            <w:t>9</w:t>
          </w:r>
          <w:r>
            <w:fldChar w:fldCharType="end"/>
          </w:r>
        </w:p>
        <w:p w14:paraId="0D08D842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6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FONTES DE DADOS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10</w:t>
          </w:r>
          <w:r>
            <w:fldChar w:fldCharType="end"/>
          </w:r>
        </w:p>
        <w:p w14:paraId="275D1BBE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6.1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Fonte 1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smallCaps/>
              <w:color w:val="000000"/>
            </w:rPr>
            <w:t>10</w:t>
          </w:r>
          <w:r>
            <w:fldChar w:fldCharType="end"/>
          </w:r>
        </w:p>
        <w:p w14:paraId="39FE119B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6.2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Fonte 2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smallCaps/>
              <w:color w:val="000000"/>
            </w:rPr>
            <w:t>10</w:t>
          </w:r>
          <w:r>
            <w:fldChar w:fldCharType="end"/>
          </w:r>
        </w:p>
        <w:p w14:paraId="62F62905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6.3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Fonte 3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smallCaps/>
              <w:color w:val="000000"/>
            </w:rPr>
            <w:t>10</w:t>
          </w:r>
          <w:r>
            <w:fldChar w:fldCharType="end"/>
          </w:r>
        </w:p>
        <w:p w14:paraId="18908A1F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7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ANEXOS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11</w:t>
          </w:r>
          <w:r>
            <w:fldChar w:fldCharType="end"/>
          </w:r>
        </w:p>
        <w:p w14:paraId="7C0F90EA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8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TERMO DE COMPROMISSO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12</w:t>
          </w:r>
          <w:r>
            <w:fldChar w:fldCharType="end"/>
          </w:r>
          <w:r>
            <w:fldChar w:fldCharType="end"/>
          </w:r>
        </w:p>
      </w:sdtContent>
    </w:sdt>
    <w:p w14:paraId="7C37500C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7106E40D" w14:textId="77777777" w:rsidR="00274307" w:rsidRDefault="004B195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27" w:name="_heading=h.30j0zll" w:colFirst="0" w:colLast="0"/>
      <w:bookmarkEnd w:id="27"/>
      <w:r>
        <w:br w:type="page"/>
      </w:r>
      <w:r w:rsidRPr="00507917"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Introdução</w:t>
      </w:r>
    </w:p>
    <w:p w14:paraId="3067C521" w14:textId="77777777" w:rsidR="00274307" w:rsidRDefault="00274307">
      <w:pPr>
        <w:ind w:left="0" w:hanging="2"/>
      </w:pPr>
    </w:p>
    <w:p w14:paraId="6E91260F" w14:textId="41DD6645" w:rsidR="008D3512" w:rsidRPr="00507917" w:rsidRDefault="004B19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07917">
        <w:rPr>
          <w:rFonts w:ascii="Arial" w:eastAsia="Arial" w:hAnsi="Arial" w:cs="Arial"/>
          <w:color w:val="000000" w:themeColor="text1"/>
          <w:sz w:val="24"/>
          <w:szCs w:val="24"/>
        </w:rPr>
        <w:t xml:space="preserve">Este documento tem por finalidade coletar, analisar e definir os principais requisitos do estudo de caso </w:t>
      </w:r>
      <w:r w:rsidR="00507917" w:rsidRPr="009C6826">
        <w:rPr>
          <w:rFonts w:ascii="Arial" w:eastAsia="Arial" w:hAnsi="Arial" w:cs="Arial"/>
          <w:i/>
          <w:color w:val="000000" w:themeColor="text1"/>
          <w:sz w:val="24"/>
          <w:szCs w:val="24"/>
          <w:rPrChange w:id="28" w:author="Elisa Puertas" w:date="2022-04-27T19:05:00Z">
            <w:rPr>
              <w:rFonts w:ascii="Arial" w:eastAsia="Arial" w:hAnsi="Arial" w:cs="Arial"/>
              <w:i/>
              <w:color w:val="000000" w:themeColor="text1"/>
              <w:sz w:val="24"/>
              <w:szCs w:val="24"/>
              <w:highlight w:val="yellow"/>
            </w:rPr>
          </w:rPrChange>
        </w:rPr>
        <w:t>E</w:t>
      </w:r>
      <w:r w:rsidRPr="009C6826">
        <w:rPr>
          <w:rFonts w:ascii="Arial" w:eastAsia="Arial" w:hAnsi="Arial" w:cs="Arial"/>
          <w:i/>
          <w:color w:val="000000" w:themeColor="text1"/>
          <w:sz w:val="24"/>
          <w:szCs w:val="24"/>
          <w:rPrChange w:id="29" w:author="Elisa Puertas" w:date="2022-04-27T19:05:00Z">
            <w:rPr>
              <w:rFonts w:ascii="Arial" w:eastAsia="Arial" w:hAnsi="Arial" w:cs="Arial"/>
              <w:i/>
              <w:color w:val="000000" w:themeColor="text1"/>
              <w:sz w:val="24"/>
              <w:szCs w:val="24"/>
              <w:highlight w:val="yellow"/>
            </w:rPr>
          </w:rPrChange>
        </w:rPr>
        <w:t>volução da educação básica na última década.</w:t>
      </w:r>
      <w:r w:rsidRPr="00507917">
        <w:rPr>
          <w:rFonts w:ascii="Arial" w:eastAsia="Arial" w:hAnsi="Arial" w:cs="Arial"/>
          <w:color w:val="000000" w:themeColor="text1"/>
          <w:sz w:val="24"/>
          <w:szCs w:val="24"/>
        </w:rPr>
        <w:t xml:space="preserve"> O documento procura demonstrar os principais problemas atuais e o foco investigativo desejado pelo cliente.</w:t>
      </w:r>
      <w:r w:rsidR="003B4364" w:rsidRPr="0050791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180246F3" w14:textId="41138FC5" w:rsidR="00274307" w:rsidRPr="00516FD6" w:rsidRDefault="003B43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  <w:rPrChange w:id="30" w:author="Elisa Puertas" w:date="2022-04-27T19:05:00Z">
            <w:rPr>
              <w:rFonts w:ascii="Arial" w:eastAsia="Arial" w:hAnsi="Arial" w:cs="Arial"/>
              <w:color w:val="FF0000"/>
              <w:sz w:val="24"/>
              <w:szCs w:val="24"/>
            </w:rPr>
          </w:rPrChange>
        </w:rPr>
      </w:pPr>
      <w:r w:rsidRPr="00507917">
        <w:rPr>
          <w:rFonts w:ascii="Arial" w:eastAsia="Arial" w:hAnsi="Arial" w:cs="Arial"/>
          <w:color w:val="000000" w:themeColor="text1"/>
          <w:sz w:val="24"/>
          <w:szCs w:val="24"/>
        </w:rPr>
        <w:t xml:space="preserve">Na base de análise </w:t>
      </w:r>
      <w:r w:rsidR="00963404" w:rsidRPr="00507917">
        <w:rPr>
          <w:rFonts w:ascii="Arial" w:eastAsia="Arial" w:hAnsi="Arial" w:cs="Arial"/>
          <w:color w:val="000000" w:themeColor="text1"/>
          <w:sz w:val="24"/>
          <w:szCs w:val="24"/>
        </w:rPr>
        <w:t>e cruzamento de</w:t>
      </w:r>
      <w:r w:rsidRPr="00507917">
        <w:rPr>
          <w:rFonts w:ascii="Arial" w:eastAsia="Arial" w:hAnsi="Arial" w:cs="Arial"/>
          <w:color w:val="000000" w:themeColor="text1"/>
          <w:sz w:val="24"/>
          <w:szCs w:val="24"/>
        </w:rPr>
        <w:t xml:space="preserve"> dados históricos </w:t>
      </w:r>
      <w:r w:rsidR="00963404" w:rsidRPr="00507917">
        <w:rPr>
          <w:rFonts w:ascii="Arial" w:eastAsia="Arial" w:hAnsi="Arial" w:cs="Arial"/>
          <w:color w:val="000000" w:themeColor="text1"/>
          <w:sz w:val="24"/>
          <w:szCs w:val="24"/>
        </w:rPr>
        <w:t>da população e do número de matrículas por diferentes regiões</w:t>
      </w:r>
      <w:r w:rsidR="00507917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963404" w:rsidRPr="0050791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del w:id="31" w:author="Elisa Puertas" w:date="2022-04-27T19:05:00Z">
        <w:r w:rsidR="00265BB5" w:rsidRPr="00516FD6" w:rsidDel="00516FD6">
          <w:rPr>
            <w:rFonts w:ascii="Arial" w:eastAsia="Arial" w:hAnsi="Arial" w:cs="Arial"/>
            <w:sz w:val="24"/>
            <w:szCs w:val="24"/>
            <w:rPrChange w:id="32" w:author="Elisa Puertas" w:date="2022-04-27T19:05:00Z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rPrChange>
          </w:rPr>
          <w:delText>pretende-se identificar</w:delText>
        </w:r>
        <w:r w:rsidRPr="00516FD6" w:rsidDel="00516FD6">
          <w:rPr>
            <w:rFonts w:ascii="Arial" w:eastAsia="Arial" w:hAnsi="Arial" w:cs="Arial"/>
            <w:sz w:val="24"/>
            <w:szCs w:val="24"/>
            <w:rPrChange w:id="33" w:author="Elisa Puertas" w:date="2022-04-27T19:05:00Z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rPrChange>
          </w:rPr>
          <w:delText xml:space="preserve"> </w:delText>
        </w:r>
        <w:r w:rsidR="00265BB5" w:rsidRPr="00516FD6" w:rsidDel="00516FD6">
          <w:rPr>
            <w:rFonts w:ascii="Arial" w:eastAsia="Arial" w:hAnsi="Arial" w:cs="Arial"/>
            <w:sz w:val="24"/>
            <w:szCs w:val="24"/>
            <w:rPrChange w:id="34" w:author="Elisa Puertas" w:date="2022-04-27T19:05:00Z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rPrChange>
          </w:rPr>
          <w:delText>uma ou algumas</w:delText>
        </w:r>
        <w:r w:rsidRPr="00516FD6" w:rsidDel="00516FD6">
          <w:rPr>
            <w:rFonts w:ascii="Arial" w:eastAsia="Arial" w:hAnsi="Arial" w:cs="Arial"/>
            <w:sz w:val="24"/>
            <w:szCs w:val="24"/>
            <w:rPrChange w:id="35" w:author="Elisa Puertas" w:date="2022-04-27T19:05:00Z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rPrChange>
          </w:rPr>
          <w:delText xml:space="preserve"> </w:delText>
        </w:r>
        <w:r w:rsidR="00963404" w:rsidRPr="00516FD6" w:rsidDel="00516FD6">
          <w:rPr>
            <w:rFonts w:ascii="Arial" w:eastAsia="Arial" w:hAnsi="Arial" w:cs="Arial"/>
            <w:sz w:val="24"/>
            <w:szCs w:val="24"/>
            <w:rPrChange w:id="36" w:author="Elisa Puertas" w:date="2022-04-27T19:05:00Z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rPrChange>
          </w:rPr>
          <w:delText xml:space="preserve">possíveis causas </w:delText>
        </w:r>
        <w:r w:rsidR="00265BB5" w:rsidRPr="00516FD6" w:rsidDel="00516FD6">
          <w:rPr>
            <w:rFonts w:ascii="Arial" w:eastAsia="Arial" w:hAnsi="Arial" w:cs="Arial"/>
            <w:sz w:val="24"/>
            <w:szCs w:val="24"/>
            <w:rPrChange w:id="37" w:author="Elisa Puertas" w:date="2022-04-27T19:05:00Z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rPrChange>
          </w:rPr>
          <w:delText>da situação atual na educação</w:delText>
        </w:r>
        <w:r w:rsidR="00963404" w:rsidRPr="00516FD6" w:rsidDel="00516FD6">
          <w:rPr>
            <w:rFonts w:ascii="Arial" w:eastAsia="Arial" w:hAnsi="Arial" w:cs="Arial"/>
            <w:sz w:val="24"/>
            <w:szCs w:val="24"/>
            <w:rPrChange w:id="38" w:author="Elisa Puertas" w:date="2022-04-27T19:05:00Z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rPrChange>
          </w:rPr>
          <w:delText xml:space="preserve">, </w:delText>
        </w:r>
        <w:r w:rsidR="004923D0" w:rsidRPr="00516FD6" w:rsidDel="00516FD6">
          <w:rPr>
            <w:rFonts w:ascii="Arial" w:eastAsia="Arial" w:hAnsi="Arial" w:cs="Arial"/>
            <w:sz w:val="24"/>
            <w:szCs w:val="24"/>
            <w:rPrChange w:id="39" w:author="Elisa Puertas" w:date="2022-04-27T19:05:00Z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rPrChange>
          </w:rPr>
          <w:delText>traçar tendencias</w:delText>
        </w:r>
        <w:r w:rsidR="00963404" w:rsidRPr="00516FD6" w:rsidDel="00516FD6">
          <w:rPr>
            <w:rFonts w:ascii="Arial" w:eastAsia="Arial" w:hAnsi="Arial" w:cs="Arial"/>
            <w:sz w:val="24"/>
            <w:szCs w:val="24"/>
            <w:rPrChange w:id="40" w:author="Elisa Puertas" w:date="2022-04-27T19:05:00Z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rPrChange>
          </w:rPr>
          <w:delText xml:space="preserve"> e sugeri</w:delText>
        </w:r>
        <w:r w:rsidR="004923D0" w:rsidRPr="00516FD6" w:rsidDel="00516FD6">
          <w:rPr>
            <w:rFonts w:ascii="Arial" w:eastAsia="Arial" w:hAnsi="Arial" w:cs="Arial"/>
            <w:sz w:val="24"/>
            <w:szCs w:val="24"/>
            <w:rPrChange w:id="41" w:author="Elisa Puertas" w:date="2022-04-27T19:05:00Z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rPrChange>
          </w:rPr>
          <w:delText>r</w:delText>
        </w:r>
        <w:r w:rsidR="00963404" w:rsidRPr="00516FD6" w:rsidDel="00516FD6">
          <w:rPr>
            <w:rFonts w:ascii="Arial" w:eastAsia="Arial" w:hAnsi="Arial" w:cs="Arial"/>
            <w:sz w:val="24"/>
            <w:szCs w:val="24"/>
            <w:rPrChange w:id="42" w:author="Elisa Puertas" w:date="2022-04-27T19:05:00Z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rPrChange>
          </w:rPr>
          <w:delText xml:space="preserve"> ações </w:delText>
        </w:r>
        <w:r w:rsidR="00265BB5" w:rsidRPr="00516FD6" w:rsidDel="00516FD6">
          <w:rPr>
            <w:rFonts w:ascii="Arial" w:eastAsia="Arial" w:hAnsi="Arial" w:cs="Arial"/>
            <w:sz w:val="24"/>
            <w:szCs w:val="24"/>
            <w:rPrChange w:id="43" w:author="Elisa Puertas" w:date="2022-04-27T19:05:00Z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rPrChange>
          </w:rPr>
          <w:delText xml:space="preserve">que possam </w:delText>
        </w:r>
        <w:r w:rsidR="00963404" w:rsidRPr="00516FD6" w:rsidDel="00516FD6">
          <w:rPr>
            <w:rFonts w:ascii="Arial" w:eastAsia="Arial" w:hAnsi="Arial" w:cs="Arial"/>
            <w:sz w:val="24"/>
            <w:szCs w:val="24"/>
            <w:rPrChange w:id="44" w:author="Elisa Puertas" w:date="2022-04-27T19:05:00Z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rPrChange>
          </w:rPr>
          <w:delText>melhor</w:delText>
        </w:r>
        <w:r w:rsidR="00265BB5" w:rsidRPr="00516FD6" w:rsidDel="00516FD6">
          <w:rPr>
            <w:rFonts w:ascii="Arial" w:eastAsia="Arial" w:hAnsi="Arial" w:cs="Arial"/>
            <w:sz w:val="24"/>
            <w:szCs w:val="24"/>
            <w:rPrChange w:id="45" w:author="Elisa Puertas" w:date="2022-04-27T19:05:00Z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rPrChange>
          </w:rPr>
          <w:delText xml:space="preserve">ar a </w:delText>
        </w:r>
        <w:r w:rsidR="004923D0" w:rsidRPr="00516FD6" w:rsidDel="00516FD6">
          <w:rPr>
            <w:rFonts w:ascii="Arial" w:eastAsia="Arial" w:hAnsi="Arial" w:cs="Arial"/>
            <w:sz w:val="24"/>
            <w:szCs w:val="24"/>
            <w:rPrChange w:id="46" w:author="Elisa Puertas" w:date="2022-04-27T19:05:00Z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rPrChange>
          </w:rPr>
          <w:delText>conjuntura</w:delText>
        </w:r>
        <w:r w:rsidR="00265BB5" w:rsidRPr="00516FD6" w:rsidDel="00516FD6">
          <w:rPr>
            <w:rFonts w:ascii="Arial" w:eastAsia="Arial" w:hAnsi="Arial" w:cs="Arial"/>
            <w:sz w:val="24"/>
            <w:szCs w:val="24"/>
            <w:rPrChange w:id="47" w:author="Elisa Puertas" w:date="2022-04-27T19:05:00Z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rPrChange>
          </w:rPr>
          <w:delText xml:space="preserve"> atual.</w:delText>
        </w:r>
      </w:del>
      <w:ins w:id="48" w:author="Elisa Puertas" w:date="2022-04-27T19:05:00Z">
        <w:r w:rsidR="00516FD6" w:rsidRPr="00516FD6">
          <w:rPr>
            <w:rFonts w:ascii="Arial" w:eastAsia="Arial" w:hAnsi="Arial" w:cs="Arial"/>
            <w:strike/>
            <w:sz w:val="24"/>
            <w:szCs w:val="24"/>
            <w:rPrChange w:id="49" w:author="Elisa Puertas" w:date="2022-04-27T19:05:00Z">
              <w:rPr>
                <w:rFonts w:ascii="Arial" w:eastAsia="Arial" w:hAnsi="Arial" w:cs="Arial"/>
                <w:strike/>
                <w:color w:val="FF0000"/>
                <w:sz w:val="24"/>
                <w:szCs w:val="24"/>
              </w:rPr>
            </w:rPrChange>
          </w:rPr>
          <w:t xml:space="preserve"> </w:t>
        </w:r>
        <w:r w:rsidR="00516FD6" w:rsidRPr="00516FD6">
          <w:rPr>
            <w:rFonts w:ascii="Arial" w:eastAsia="Arial" w:hAnsi="Arial" w:cs="Arial"/>
            <w:sz w:val="24"/>
            <w:szCs w:val="24"/>
            <w:rPrChange w:id="50" w:author="Elisa Puertas" w:date="2022-04-27T19:05:00Z">
              <w:rPr>
                <w:rFonts w:ascii="Arial" w:eastAsia="Arial" w:hAnsi="Arial" w:cs="Arial"/>
                <w:color w:val="FF0000"/>
                <w:sz w:val="24"/>
                <w:szCs w:val="24"/>
              </w:rPr>
            </w:rPrChange>
          </w:rPr>
          <w:t>pretende-se identificar, através da comparação dos dados e apresentação em dashboards específicos, a evolução das matrículas do ensino básico no Brasil de 2011 a 2021, identificando comportamentos durante a pandemia e fora do padrão</w:t>
        </w:r>
      </w:ins>
    </w:p>
    <w:p w14:paraId="2A68A874" w14:textId="77777777" w:rsidR="00274307" w:rsidRDefault="002743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C132B42" w14:textId="77777777" w:rsidR="00274307" w:rsidRDefault="002743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566F3088" w14:textId="77777777" w:rsidR="00274307" w:rsidRDefault="002743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2A5BC09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2B2B4497" w14:textId="77777777" w:rsidR="00274307" w:rsidRDefault="004B195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51" w:name="_heading=h.1fob9te" w:colFirst="0" w:colLast="0"/>
      <w:bookmarkEnd w:id="51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Identificação dos Stakeholders</w:t>
      </w:r>
    </w:p>
    <w:p w14:paraId="35F32BDA" w14:textId="77777777" w:rsidR="00274307" w:rsidRDefault="00274307">
      <w:pPr>
        <w:ind w:left="0" w:hanging="2"/>
      </w:pPr>
    </w:p>
    <w:p w14:paraId="4CE61041" w14:textId="450EA356" w:rsidR="00274307" w:rsidDel="00AB7F25" w:rsidRDefault="004B1955">
      <w:pPr>
        <w:ind w:left="0" w:hanging="2"/>
        <w:rPr>
          <w:del w:id="52" w:author="Elisa Puertas" w:date="2022-04-27T19:06:00Z"/>
          <w:rFonts w:ascii="Arial" w:eastAsia="Arial" w:hAnsi="Arial" w:cs="Arial"/>
          <w:sz w:val="24"/>
          <w:szCs w:val="24"/>
        </w:rPr>
      </w:pPr>
      <w:del w:id="53" w:author="Elisa Puertas" w:date="2022-04-27T19:06:00Z">
        <w:r w:rsidDel="00AB7F25">
          <w:rPr>
            <w:rFonts w:ascii="Arial" w:eastAsia="Arial" w:hAnsi="Arial" w:cs="Arial"/>
            <w:sz w:val="24"/>
            <w:szCs w:val="24"/>
          </w:rPr>
          <w:delText>Esta seção tem o objetivo de definir quem são as pessoas-chaves no projeto, tanto da parte do cliente quanto da parte da empresa desenvolvedora.</w:delText>
        </w:r>
      </w:del>
    </w:p>
    <w:p w14:paraId="310A6116" w14:textId="5D9CE638" w:rsidR="00274307" w:rsidDel="00AB7F25" w:rsidRDefault="00274307">
      <w:pPr>
        <w:ind w:left="0" w:hanging="2"/>
        <w:rPr>
          <w:del w:id="54" w:author="Elisa Puertas" w:date="2022-04-27T19:06:00Z"/>
          <w:rFonts w:ascii="Arial" w:eastAsia="Arial" w:hAnsi="Arial" w:cs="Arial"/>
          <w:sz w:val="24"/>
          <w:szCs w:val="24"/>
        </w:rPr>
      </w:pPr>
      <w:bookmarkStart w:id="55" w:name="_heading=h.3znysh7" w:colFirst="0" w:colLast="0"/>
      <w:bookmarkEnd w:id="55"/>
    </w:p>
    <w:p w14:paraId="763B49CD" w14:textId="77777777" w:rsidR="00274307" w:rsidRPr="0050791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 w:rsidRPr="00507917">
        <w:rPr>
          <w:rFonts w:ascii="Arial" w:eastAsia="Arial" w:hAnsi="Arial" w:cs="Arial"/>
          <w:b/>
          <w:i/>
          <w:color w:val="000000"/>
          <w:sz w:val="28"/>
          <w:szCs w:val="28"/>
        </w:rPr>
        <w:t>Stakeholders do Cliente</w:t>
      </w:r>
    </w:p>
    <w:p w14:paraId="5B8B423F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86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42"/>
        <w:gridCol w:w="1730"/>
        <w:gridCol w:w="3405"/>
      </w:tblGrid>
      <w:tr w:rsidR="00274307" w14:paraId="77830B74" w14:textId="77777777" w:rsidTr="00E57E72">
        <w:tc>
          <w:tcPr>
            <w:tcW w:w="1668" w:type="dxa"/>
          </w:tcPr>
          <w:p w14:paraId="08793FA2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1842" w:type="dxa"/>
          </w:tcPr>
          <w:p w14:paraId="2E8AEE0A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Cargo</w:t>
            </w:r>
          </w:p>
        </w:tc>
        <w:tc>
          <w:tcPr>
            <w:tcW w:w="1730" w:type="dxa"/>
          </w:tcPr>
          <w:p w14:paraId="22DAB45A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Papel</w:t>
            </w:r>
          </w:p>
        </w:tc>
        <w:tc>
          <w:tcPr>
            <w:tcW w:w="3405" w:type="dxa"/>
          </w:tcPr>
          <w:p w14:paraId="3B459572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Observações</w:t>
            </w:r>
          </w:p>
        </w:tc>
      </w:tr>
      <w:tr w:rsidR="00E57E72" w14:paraId="2A1E0D77" w14:textId="77777777" w:rsidTr="00E57E72">
        <w:tc>
          <w:tcPr>
            <w:tcW w:w="1668" w:type="dxa"/>
          </w:tcPr>
          <w:p w14:paraId="795B678F" w14:textId="5AFA71A4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Valeria de Souza</w:t>
            </w:r>
          </w:p>
        </w:tc>
        <w:tc>
          <w:tcPr>
            <w:tcW w:w="1842" w:type="dxa"/>
          </w:tcPr>
          <w:p w14:paraId="42A0D40E" w14:textId="5B68CC79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Editor-chefe</w:t>
            </w:r>
          </w:p>
        </w:tc>
        <w:tc>
          <w:tcPr>
            <w:tcW w:w="1730" w:type="dxa"/>
          </w:tcPr>
          <w:p w14:paraId="2EF407B6" w14:textId="590B9EC2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Patrocinador</w:t>
            </w:r>
          </w:p>
        </w:tc>
        <w:tc>
          <w:tcPr>
            <w:tcW w:w="3405" w:type="dxa"/>
          </w:tcPr>
          <w:p w14:paraId="62D896CC" w14:textId="77777777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57E72" w14:paraId="1663A05E" w14:textId="77777777" w:rsidTr="00E57E72">
        <w:tc>
          <w:tcPr>
            <w:tcW w:w="1668" w:type="dxa"/>
          </w:tcPr>
          <w:p w14:paraId="5DF763A6" w14:textId="7139F4D9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Pedro Bial Jr.</w:t>
            </w:r>
          </w:p>
        </w:tc>
        <w:tc>
          <w:tcPr>
            <w:tcW w:w="1842" w:type="dxa"/>
          </w:tcPr>
          <w:p w14:paraId="76B6B3D7" w14:textId="191B3BD7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Chefe de reportagem</w:t>
            </w:r>
          </w:p>
        </w:tc>
        <w:tc>
          <w:tcPr>
            <w:tcW w:w="1730" w:type="dxa"/>
          </w:tcPr>
          <w:p w14:paraId="5A1E2575" w14:textId="3C86A881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Chefe de reportagem</w:t>
            </w:r>
          </w:p>
        </w:tc>
        <w:tc>
          <w:tcPr>
            <w:tcW w:w="3405" w:type="dxa"/>
          </w:tcPr>
          <w:p w14:paraId="518FD823" w14:textId="006F2C51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57E72" w14:paraId="30811599" w14:textId="77777777" w:rsidTr="00E57E72">
        <w:tc>
          <w:tcPr>
            <w:tcW w:w="1668" w:type="dxa"/>
          </w:tcPr>
          <w:p w14:paraId="070BEDF9" w14:textId="235CBFB9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Gil Gomes</w:t>
            </w:r>
          </w:p>
        </w:tc>
        <w:tc>
          <w:tcPr>
            <w:tcW w:w="1842" w:type="dxa"/>
          </w:tcPr>
          <w:p w14:paraId="6FB5294B" w14:textId="28EB6C66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Repórter</w:t>
            </w:r>
          </w:p>
        </w:tc>
        <w:tc>
          <w:tcPr>
            <w:tcW w:w="1730" w:type="dxa"/>
          </w:tcPr>
          <w:p w14:paraId="13FE1929" w14:textId="2363B2C0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Repórter</w:t>
            </w:r>
          </w:p>
        </w:tc>
        <w:tc>
          <w:tcPr>
            <w:tcW w:w="3405" w:type="dxa"/>
          </w:tcPr>
          <w:p w14:paraId="1617F790" w14:textId="23CCBCAE" w:rsidR="00E57E72" w:rsidRDefault="00DF7FC5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Key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</w:p>
        </w:tc>
      </w:tr>
    </w:tbl>
    <w:p w14:paraId="5B66E6F6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56" w:name="_heading=h.2et92p0" w:colFirst="0" w:colLast="0"/>
      <w:bookmarkEnd w:id="56"/>
    </w:p>
    <w:p w14:paraId="15B74C7A" w14:textId="77777777" w:rsidR="00274307" w:rsidRPr="0050791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 w:rsidRPr="00507917">
        <w:rPr>
          <w:rFonts w:ascii="Arial" w:eastAsia="Arial" w:hAnsi="Arial" w:cs="Arial"/>
          <w:b/>
          <w:i/>
          <w:color w:val="000000"/>
          <w:sz w:val="28"/>
          <w:szCs w:val="28"/>
        </w:rPr>
        <w:t>Stakeholders da Equipe de Desenvolvimento</w:t>
      </w:r>
    </w:p>
    <w:p w14:paraId="33FDA762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tbl>
      <w:tblPr>
        <w:tblStyle w:val="a7"/>
        <w:tblW w:w="779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1843"/>
        <w:gridCol w:w="1559"/>
        <w:gridCol w:w="2127"/>
      </w:tblGrid>
      <w:tr w:rsidR="00274307" w14:paraId="0659A968" w14:textId="77777777" w:rsidTr="00DB6EA4">
        <w:tc>
          <w:tcPr>
            <w:tcW w:w="2263" w:type="dxa"/>
          </w:tcPr>
          <w:p w14:paraId="250B23E2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1843" w:type="dxa"/>
          </w:tcPr>
          <w:p w14:paraId="376C614E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Cargo</w:t>
            </w:r>
          </w:p>
        </w:tc>
        <w:tc>
          <w:tcPr>
            <w:tcW w:w="1559" w:type="dxa"/>
          </w:tcPr>
          <w:p w14:paraId="53DDBCC2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Papel</w:t>
            </w:r>
          </w:p>
        </w:tc>
        <w:tc>
          <w:tcPr>
            <w:tcW w:w="2127" w:type="dxa"/>
          </w:tcPr>
          <w:p w14:paraId="7C9F4CFE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Observações</w:t>
            </w:r>
          </w:p>
        </w:tc>
      </w:tr>
      <w:tr w:rsidR="00274307" w14:paraId="42DA1165" w14:textId="77777777" w:rsidTr="00DB6EA4">
        <w:tc>
          <w:tcPr>
            <w:tcW w:w="2263" w:type="dxa"/>
          </w:tcPr>
          <w:p w14:paraId="2C51ED32" w14:textId="26F1FB6E" w:rsidR="00525A2F" w:rsidRPr="00525A2F" w:rsidRDefault="00525A2F" w:rsidP="00525A2F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 w:rsidRPr="00525A2F">
              <w:rPr>
                <w:rFonts w:ascii="Arial" w:eastAsia="Arial" w:hAnsi="Arial" w:cs="Arial"/>
                <w:sz w:val="24"/>
                <w:szCs w:val="24"/>
              </w:rPr>
              <w:t xml:space="preserve">Pedro Tancredo </w:t>
            </w:r>
          </w:p>
          <w:p w14:paraId="38C4BB72" w14:textId="4F5D5811" w:rsidR="00274307" w:rsidRDefault="00274307" w:rsidP="00525A2F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E57D4E2" w14:textId="3552A854" w:rsidR="00274307" w:rsidRDefault="007E007D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Gerente de projeto</w:t>
            </w:r>
          </w:p>
        </w:tc>
        <w:tc>
          <w:tcPr>
            <w:tcW w:w="1559" w:type="dxa"/>
          </w:tcPr>
          <w:p w14:paraId="3A8EE574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14:paraId="170556A7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74307" w14:paraId="3025EEBB" w14:textId="77777777" w:rsidTr="00DB6EA4">
        <w:tc>
          <w:tcPr>
            <w:tcW w:w="2263" w:type="dxa"/>
          </w:tcPr>
          <w:p w14:paraId="703F9D88" w14:textId="77777777" w:rsidR="00525A2F" w:rsidRPr="00525A2F" w:rsidRDefault="00525A2F" w:rsidP="00525A2F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 w:rsidRPr="00525A2F">
              <w:rPr>
                <w:rFonts w:ascii="Arial" w:eastAsia="Arial" w:hAnsi="Arial" w:cs="Arial"/>
                <w:sz w:val="24"/>
                <w:szCs w:val="24"/>
              </w:rPr>
              <w:t xml:space="preserve">Elisa Puertas </w:t>
            </w:r>
          </w:p>
          <w:p w14:paraId="42DA2988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6781814" w14:textId="1D40E48F" w:rsidR="00274307" w:rsidRDefault="007E007D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Design</w:t>
            </w:r>
            <w:r w:rsidR="00525A2F">
              <w:rPr>
                <w:rFonts w:ascii="Arial" w:eastAsia="Arial" w:hAnsi="Arial" w:cs="Arial"/>
                <w:sz w:val="24"/>
                <w:szCs w:val="24"/>
              </w:rPr>
              <w:t>er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de Dashboard</w:t>
            </w:r>
          </w:p>
        </w:tc>
        <w:tc>
          <w:tcPr>
            <w:tcW w:w="1559" w:type="dxa"/>
          </w:tcPr>
          <w:p w14:paraId="084090A9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14:paraId="2FFA4B42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74307" w14:paraId="12255C16" w14:textId="77777777" w:rsidTr="00DB6EA4">
        <w:tc>
          <w:tcPr>
            <w:tcW w:w="2263" w:type="dxa"/>
          </w:tcPr>
          <w:p w14:paraId="3A4447E9" w14:textId="5AB9DA21" w:rsidR="00274307" w:rsidRDefault="00525A2F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 w:rsidRPr="00525A2F">
              <w:rPr>
                <w:rFonts w:ascii="Arial" w:eastAsia="Arial" w:hAnsi="Arial" w:cs="Arial"/>
                <w:sz w:val="24"/>
                <w:szCs w:val="24"/>
              </w:rPr>
              <w:t>Fábio Quintão</w:t>
            </w:r>
          </w:p>
        </w:tc>
        <w:tc>
          <w:tcPr>
            <w:tcW w:w="1843" w:type="dxa"/>
          </w:tcPr>
          <w:p w14:paraId="68879686" w14:textId="0782397B" w:rsidR="00274307" w:rsidRDefault="007E007D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Analista de Sistemas</w:t>
            </w:r>
          </w:p>
        </w:tc>
        <w:tc>
          <w:tcPr>
            <w:tcW w:w="1559" w:type="dxa"/>
          </w:tcPr>
          <w:p w14:paraId="34A68D90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14:paraId="7491A2F4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74307" w14:paraId="71D6B124" w14:textId="77777777" w:rsidTr="00DB6EA4">
        <w:tc>
          <w:tcPr>
            <w:tcW w:w="2263" w:type="dxa"/>
          </w:tcPr>
          <w:p w14:paraId="3E4A6BC5" w14:textId="6366CA40" w:rsidR="00274307" w:rsidRDefault="00525A2F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 w:rsidRPr="00525A2F">
              <w:rPr>
                <w:rFonts w:ascii="Arial" w:eastAsia="Arial" w:hAnsi="Arial" w:cs="Arial"/>
                <w:sz w:val="24"/>
                <w:szCs w:val="24"/>
              </w:rPr>
              <w:t xml:space="preserve">Natasa </w:t>
            </w:r>
            <w:proofErr w:type="spellStart"/>
            <w:r w:rsidRPr="00525A2F">
              <w:rPr>
                <w:rFonts w:ascii="Arial" w:eastAsia="Arial" w:hAnsi="Arial" w:cs="Arial"/>
                <w:sz w:val="24"/>
                <w:szCs w:val="24"/>
              </w:rPr>
              <w:t>Marinkovic</w:t>
            </w:r>
            <w:proofErr w:type="spellEnd"/>
          </w:p>
        </w:tc>
        <w:tc>
          <w:tcPr>
            <w:tcW w:w="1843" w:type="dxa"/>
          </w:tcPr>
          <w:p w14:paraId="48152BC0" w14:textId="1AFC3F20" w:rsidR="00274307" w:rsidRDefault="007E007D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Modelador de Dados</w:t>
            </w:r>
          </w:p>
        </w:tc>
        <w:tc>
          <w:tcPr>
            <w:tcW w:w="1559" w:type="dxa"/>
          </w:tcPr>
          <w:p w14:paraId="6F3C2DA7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14:paraId="72B055C1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043A53B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0E2675EB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748675A9" w14:textId="77777777" w:rsidR="00274307" w:rsidRDefault="00274307">
      <w:pPr>
        <w:ind w:left="0" w:hanging="2"/>
      </w:pPr>
    </w:p>
    <w:p w14:paraId="655CC48F" w14:textId="77777777" w:rsidR="00274307" w:rsidRDefault="004B195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57" w:name="_heading=h.tyjcwt" w:colFirst="0" w:colLast="0"/>
      <w:bookmarkEnd w:id="57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Levantamento de Requisitos</w:t>
      </w:r>
    </w:p>
    <w:p w14:paraId="32ED9F01" w14:textId="77777777" w:rsidR="00274307" w:rsidRDefault="00274307">
      <w:pPr>
        <w:ind w:left="0" w:hanging="2"/>
      </w:pPr>
    </w:p>
    <w:p w14:paraId="60F9C945" w14:textId="10177280" w:rsidR="00274307" w:rsidDel="00AB7F25" w:rsidRDefault="004B1955">
      <w:pPr>
        <w:ind w:left="0" w:hanging="2"/>
        <w:rPr>
          <w:del w:id="58" w:author="Elisa Puertas" w:date="2022-04-27T19:06:00Z"/>
        </w:rPr>
      </w:pPr>
      <w:bookmarkStart w:id="59" w:name="_heading=h.3dy6vkm" w:colFirst="0" w:colLast="0"/>
      <w:bookmarkEnd w:id="59"/>
      <w:del w:id="60" w:author="Elisa Puertas" w:date="2022-04-27T19:06:00Z">
        <w:r w:rsidRPr="00B41A1A" w:rsidDel="00AB7F25">
          <w:rPr>
            <w:rFonts w:ascii="Arial" w:eastAsia="Arial" w:hAnsi="Arial" w:cs="Arial"/>
            <w:sz w:val="24"/>
            <w:szCs w:val="24"/>
            <w:highlight w:val="yellow"/>
          </w:rPr>
          <w:delText>&lt;Descreva aqui os métodos utilizados para o levantamento de requisitos ao longo do projeto&gt;</w:delText>
        </w:r>
      </w:del>
    </w:p>
    <w:p w14:paraId="69AB4916" w14:textId="77777777" w:rsidR="00274307" w:rsidRPr="00B41A1A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 w:rsidRPr="00B41A1A">
        <w:rPr>
          <w:rFonts w:ascii="Arial" w:eastAsia="Arial" w:hAnsi="Arial" w:cs="Arial"/>
          <w:b/>
          <w:color w:val="000000"/>
          <w:sz w:val="28"/>
          <w:szCs w:val="28"/>
        </w:rPr>
        <w:t>Entrevista</w:t>
      </w:r>
    </w:p>
    <w:p w14:paraId="6B1FB5D8" w14:textId="481DD264" w:rsidR="00274307" w:rsidRDefault="00274307">
      <w:pPr>
        <w:ind w:left="0" w:hanging="2"/>
      </w:pPr>
    </w:p>
    <w:p w14:paraId="3B1D1228" w14:textId="2F82DEAC" w:rsidR="00E561AB" w:rsidRDefault="00672E93">
      <w:pPr>
        <w:ind w:left="0" w:hanging="2"/>
      </w:pPr>
      <w:ins w:id="61" w:author="Elisa Puertas" w:date="2022-04-16T15:34:00Z">
        <w:r>
          <w:t xml:space="preserve">Veja no Anexo </w:t>
        </w:r>
        <w:proofErr w:type="gramStart"/>
        <w:r>
          <w:t>I :</w:t>
        </w:r>
        <w:proofErr w:type="gramEnd"/>
        <w:r>
          <w:t xml:space="preserve"> Roteiro da entrevista inicial</w:t>
        </w:r>
      </w:ins>
    </w:p>
    <w:p w14:paraId="432ABD1D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8"/>
        <w:tblW w:w="86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126"/>
        <w:gridCol w:w="1672"/>
        <w:gridCol w:w="3292"/>
      </w:tblGrid>
      <w:tr w:rsidR="00274307" w14:paraId="53277A7B" w14:textId="77777777" w:rsidTr="00DF7FC5">
        <w:tc>
          <w:tcPr>
            <w:tcW w:w="1555" w:type="dxa"/>
          </w:tcPr>
          <w:p w14:paraId="59A5E770" w14:textId="77777777" w:rsidR="00274307" w:rsidRDefault="004B195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</w:t>
            </w:r>
          </w:p>
        </w:tc>
        <w:tc>
          <w:tcPr>
            <w:tcW w:w="2126" w:type="dxa"/>
          </w:tcPr>
          <w:p w14:paraId="4CAC8EBA" w14:textId="77777777" w:rsidR="00274307" w:rsidRDefault="004B195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Entrevistador(es)</w:t>
            </w:r>
          </w:p>
        </w:tc>
        <w:tc>
          <w:tcPr>
            <w:tcW w:w="1672" w:type="dxa"/>
          </w:tcPr>
          <w:p w14:paraId="12EC43A6" w14:textId="77777777" w:rsidR="00274307" w:rsidRDefault="004B195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Entrevistado(s)</w:t>
            </w:r>
          </w:p>
        </w:tc>
        <w:tc>
          <w:tcPr>
            <w:tcW w:w="3292" w:type="dxa"/>
          </w:tcPr>
          <w:p w14:paraId="0CEBF520" w14:textId="77777777" w:rsidR="00274307" w:rsidRDefault="004B195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Assunto</w:t>
            </w:r>
          </w:p>
        </w:tc>
      </w:tr>
      <w:tr w:rsidR="00DF7FC5" w14:paraId="1620EC2E" w14:textId="77777777" w:rsidTr="00DF7FC5">
        <w:tc>
          <w:tcPr>
            <w:tcW w:w="1555" w:type="dxa"/>
          </w:tcPr>
          <w:p w14:paraId="2C92A0D1" w14:textId="5BC89F65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  <w:r w:rsidR="00DF7FC5">
              <w:rPr>
                <w:rFonts w:ascii="Arial" w:eastAsia="Arial" w:hAnsi="Arial" w:cs="Arial"/>
                <w:sz w:val="24"/>
                <w:szCs w:val="24"/>
              </w:rPr>
              <w:t>7/03/2022</w:t>
            </w:r>
          </w:p>
        </w:tc>
        <w:tc>
          <w:tcPr>
            <w:tcW w:w="2126" w:type="dxa"/>
          </w:tcPr>
          <w:p w14:paraId="10304D7E" w14:textId="02410ABB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Pedro e </w:t>
            </w:r>
            <w:r w:rsidR="00AA65F5">
              <w:rPr>
                <w:rFonts w:ascii="Arial" w:eastAsia="Arial" w:hAnsi="Arial" w:cs="Arial"/>
                <w:sz w:val="24"/>
                <w:szCs w:val="24"/>
              </w:rPr>
              <w:t>Fábio</w:t>
            </w:r>
          </w:p>
        </w:tc>
        <w:tc>
          <w:tcPr>
            <w:tcW w:w="1672" w:type="dxa"/>
          </w:tcPr>
          <w:p w14:paraId="28198CE7" w14:textId="4CEE8375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Valeria de Souza</w:t>
            </w:r>
          </w:p>
        </w:tc>
        <w:tc>
          <w:tcPr>
            <w:tcW w:w="3292" w:type="dxa"/>
          </w:tcPr>
          <w:p w14:paraId="773F413F" w14:textId="0C8C962F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Definição inicial do escopo do projeto</w:t>
            </w:r>
          </w:p>
          <w:p w14:paraId="50B70B17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19315F47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F7FC5" w14:paraId="1122B0A3" w14:textId="77777777" w:rsidTr="00DF7FC5">
        <w:tc>
          <w:tcPr>
            <w:tcW w:w="1555" w:type="dxa"/>
          </w:tcPr>
          <w:p w14:paraId="08115BD5" w14:textId="47B761D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="00AA65F5">
              <w:rPr>
                <w:rFonts w:ascii="Arial" w:eastAsia="Arial" w:hAnsi="Arial" w:cs="Arial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/03/2022</w:t>
            </w:r>
          </w:p>
        </w:tc>
        <w:tc>
          <w:tcPr>
            <w:tcW w:w="2126" w:type="dxa"/>
          </w:tcPr>
          <w:p w14:paraId="1CFCB9EC" w14:textId="18B4D7FC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Elisa</w:t>
            </w:r>
            <w:r w:rsidR="00DF7FC5">
              <w:rPr>
                <w:rFonts w:ascii="Arial" w:eastAsia="Arial" w:hAnsi="Arial" w:cs="Arial"/>
                <w:sz w:val="24"/>
                <w:szCs w:val="24"/>
              </w:rPr>
              <w:t xml:space="preserve"> e Natasa</w:t>
            </w:r>
          </w:p>
        </w:tc>
        <w:tc>
          <w:tcPr>
            <w:tcW w:w="1672" w:type="dxa"/>
          </w:tcPr>
          <w:p w14:paraId="26754769" w14:textId="64512A01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Pedro Bial Jr.</w:t>
            </w:r>
          </w:p>
        </w:tc>
        <w:tc>
          <w:tcPr>
            <w:tcW w:w="3292" w:type="dxa"/>
          </w:tcPr>
          <w:p w14:paraId="7C415537" w14:textId="5E2FF476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Definição do painel e monitoramento e definição de entrega</w:t>
            </w:r>
          </w:p>
          <w:p w14:paraId="716F2985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098CDF9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F7FC5" w14:paraId="7BB31A51" w14:textId="77777777" w:rsidTr="00DF7FC5">
        <w:tc>
          <w:tcPr>
            <w:tcW w:w="1555" w:type="dxa"/>
          </w:tcPr>
          <w:p w14:paraId="7ADF1542" w14:textId="392D686D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21/03/2022</w:t>
            </w:r>
          </w:p>
        </w:tc>
        <w:tc>
          <w:tcPr>
            <w:tcW w:w="2126" w:type="dxa"/>
          </w:tcPr>
          <w:p w14:paraId="5B3F8015" w14:textId="0C8D31F5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Pedro, Fábio, Elisa e Natasa</w:t>
            </w:r>
          </w:p>
        </w:tc>
        <w:tc>
          <w:tcPr>
            <w:tcW w:w="1672" w:type="dxa"/>
          </w:tcPr>
          <w:p w14:paraId="2E219041" w14:textId="401BFA32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Gil Gomes</w:t>
            </w:r>
          </w:p>
        </w:tc>
        <w:tc>
          <w:tcPr>
            <w:tcW w:w="3292" w:type="dxa"/>
          </w:tcPr>
          <w:p w14:paraId="58A7D34C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961E19A" w14:textId="2A813D7F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Validação do protótipo inicial</w:t>
            </w:r>
          </w:p>
          <w:p w14:paraId="7B18A65C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F7FC5" w14:paraId="0C33723C" w14:textId="77777777" w:rsidTr="00DF7FC5">
        <w:tc>
          <w:tcPr>
            <w:tcW w:w="1555" w:type="dxa"/>
          </w:tcPr>
          <w:p w14:paraId="2105A238" w14:textId="27A2B223" w:rsidR="00DF7FC5" w:rsidRDefault="00E561AB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del w:id="62" w:author="Elisa Puertas" w:date="2022-04-27T19:13:00Z">
              <w:r w:rsidRPr="00E561AB" w:rsidDel="00DE5930">
                <w:rPr>
                  <w:rFonts w:ascii="Arial" w:eastAsia="Arial" w:hAnsi="Arial" w:cs="Arial"/>
                  <w:sz w:val="24"/>
                  <w:szCs w:val="24"/>
                  <w:highlight w:val="yellow"/>
                </w:rPr>
                <w:delText>20</w:delText>
              </w:r>
            </w:del>
            <w:ins w:id="63" w:author="Elisa Puertas" w:date="2022-04-27T19:13:00Z">
              <w:r w:rsidR="00DE5930">
                <w:rPr>
                  <w:rFonts w:ascii="Arial" w:eastAsia="Arial" w:hAnsi="Arial" w:cs="Arial"/>
                  <w:sz w:val="24"/>
                  <w:szCs w:val="24"/>
                </w:rPr>
                <w:t>28</w:t>
              </w:r>
            </w:ins>
            <w:r w:rsidR="00AA65F5">
              <w:rPr>
                <w:rFonts w:ascii="Arial" w:eastAsia="Arial" w:hAnsi="Arial" w:cs="Arial"/>
                <w:sz w:val="24"/>
                <w:szCs w:val="24"/>
              </w:rPr>
              <w:t>/04/2022</w:t>
            </w:r>
          </w:p>
        </w:tc>
        <w:tc>
          <w:tcPr>
            <w:tcW w:w="2126" w:type="dxa"/>
          </w:tcPr>
          <w:p w14:paraId="702CFD81" w14:textId="2ACE00B7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Pedro, Fábio, Elisa e Natasa</w:t>
            </w:r>
          </w:p>
        </w:tc>
        <w:tc>
          <w:tcPr>
            <w:tcW w:w="1672" w:type="dxa"/>
          </w:tcPr>
          <w:p w14:paraId="090642CA" w14:textId="19ED3F43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Valeria de Souza, Pedro Bial Jr., Gil Gomes</w:t>
            </w:r>
          </w:p>
        </w:tc>
        <w:tc>
          <w:tcPr>
            <w:tcW w:w="3292" w:type="dxa"/>
          </w:tcPr>
          <w:p w14:paraId="503CFBD9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E96A413" w14:textId="6914EEEF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Apresentação final</w:t>
            </w:r>
          </w:p>
          <w:p w14:paraId="04214A7E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F7FC5" w14:paraId="76DB73CE" w14:textId="77777777" w:rsidTr="00DF7FC5">
        <w:tc>
          <w:tcPr>
            <w:tcW w:w="1555" w:type="dxa"/>
          </w:tcPr>
          <w:p w14:paraId="2CB20C97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599B773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72" w:type="dxa"/>
          </w:tcPr>
          <w:p w14:paraId="351F9244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92" w:type="dxa"/>
          </w:tcPr>
          <w:p w14:paraId="173B0C3A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F50D886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6B8F6325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BF69F4B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1F49EB05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64" w:name="_heading=h.1t3h5sf" w:colFirst="0" w:colLast="0"/>
      <w:bookmarkEnd w:id="64"/>
    </w:p>
    <w:p w14:paraId="71C9F26F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Outros métodos</w:t>
      </w:r>
    </w:p>
    <w:p w14:paraId="6B66816F" w14:textId="77777777" w:rsidR="00274307" w:rsidRDefault="00274307">
      <w:pPr>
        <w:ind w:left="0" w:hanging="2"/>
      </w:pPr>
    </w:p>
    <w:p w14:paraId="7A755DBD" w14:textId="77777777" w:rsidR="00672E93" w:rsidRPr="00DE5930" w:rsidRDefault="00672E93" w:rsidP="00672E93">
      <w:pPr>
        <w:ind w:left="0" w:hanging="2"/>
        <w:jc w:val="both"/>
        <w:rPr>
          <w:ins w:id="65" w:author="Elisa Puertas" w:date="2022-04-16T15:34:00Z"/>
          <w:rFonts w:ascii="Arial" w:eastAsia="Arial" w:hAnsi="Arial" w:cs="Arial"/>
          <w:sz w:val="24"/>
          <w:szCs w:val="24"/>
          <w:rPrChange w:id="66" w:author="Elisa Puertas" w:date="2022-04-27T19:13:00Z">
            <w:rPr>
              <w:ins w:id="67" w:author="Elisa Puertas" w:date="2022-04-16T15:34:00Z"/>
              <w:rFonts w:ascii="Arial" w:eastAsia="Arial" w:hAnsi="Arial" w:cs="Arial"/>
              <w:color w:val="0070C0"/>
              <w:sz w:val="24"/>
              <w:szCs w:val="24"/>
            </w:rPr>
          </w:rPrChange>
        </w:rPr>
      </w:pPr>
      <w:ins w:id="68" w:author="Elisa Puertas" w:date="2022-04-16T15:34:00Z">
        <w:r w:rsidRPr="00DE5930">
          <w:rPr>
            <w:rFonts w:ascii="Arial" w:eastAsia="Arial" w:hAnsi="Arial" w:cs="Arial"/>
            <w:sz w:val="24"/>
            <w:szCs w:val="24"/>
            <w:rPrChange w:id="69" w:author="Elisa Puertas" w:date="2022-04-27T19:13:00Z">
              <w:rPr>
                <w:rFonts w:ascii="Arial" w:eastAsia="Arial" w:hAnsi="Arial" w:cs="Arial"/>
                <w:color w:val="0070C0"/>
                <w:sz w:val="24"/>
                <w:szCs w:val="24"/>
              </w:rPr>
            </w:rPrChange>
          </w:rPr>
          <w:t>Além das informações adquiridas nas entrevistas listadas acima, fizemos também pesquisas nas bases de dados do IBGE e INEP. Pesquisamos, também, notícias de jornal relacionadas ao tema.</w:t>
        </w:r>
      </w:ins>
    </w:p>
    <w:p w14:paraId="1A1F3600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3A675DFD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2A8D9165" w14:textId="77777777" w:rsidR="00274307" w:rsidRDefault="00274307">
      <w:pPr>
        <w:ind w:left="0" w:hanging="2"/>
      </w:pPr>
    </w:p>
    <w:p w14:paraId="140FAB68" w14:textId="77777777" w:rsidR="00274307" w:rsidRDefault="004B195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70" w:name="_heading=h.4d34og8" w:colFirst="0" w:colLast="0"/>
      <w:bookmarkEnd w:id="70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Plano de Ação 5W2H</w:t>
      </w:r>
    </w:p>
    <w:p w14:paraId="382F74D9" w14:textId="77777777" w:rsidR="00274307" w:rsidRDefault="00274307">
      <w:pPr>
        <w:ind w:left="0" w:hanging="2"/>
      </w:pPr>
    </w:p>
    <w:p w14:paraId="0FA267ED" w14:textId="4D5582A1" w:rsidR="00274307" w:rsidDel="00672E93" w:rsidRDefault="004B1955">
      <w:pPr>
        <w:ind w:left="0" w:hanging="2"/>
        <w:jc w:val="both"/>
        <w:rPr>
          <w:del w:id="71" w:author="Elisa Puertas" w:date="2022-04-16T15:35:00Z"/>
          <w:rFonts w:ascii="Arial" w:eastAsia="Arial" w:hAnsi="Arial" w:cs="Arial"/>
          <w:sz w:val="24"/>
          <w:szCs w:val="24"/>
        </w:rPr>
      </w:pPr>
      <w:del w:id="72" w:author="Elisa Puertas" w:date="2022-04-16T15:35:00Z">
        <w:r w:rsidDel="00672E93">
          <w:rPr>
            <w:rFonts w:ascii="Arial" w:eastAsia="Arial" w:hAnsi="Arial" w:cs="Arial"/>
            <w:sz w:val="24"/>
            <w:szCs w:val="24"/>
          </w:rPr>
          <w:delText>Esta seção apresenta a descrição do plano de ação 5W2H que deve ser utilizado para descobrir o que será feito, porque, onde, quem irá fazer, quando será feito, como e com que frequência irá fazer.</w:delText>
        </w:r>
      </w:del>
    </w:p>
    <w:p w14:paraId="6479A053" w14:textId="64812FC1" w:rsidR="00274307" w:rsidDel="00672E93" w:rsidRDefault="00274307">
      <w:pPr>
        <w:ind w:left="0" w:hanging="2"/>
        <w:jc w:val="both"/>
        <w:rPr>
          <w:del w:id="73" w:author="Elisa Puertas" w:date="2022-04-16T15:35:00Z"/>
          <w:rFonts w:ascii="Arial" w:eastAsia="Arial" w:hAnsi="Arial" w:cs="Arial"/>
          <w:sz w:val="24"/>
          <w:szCs w:val="24"/>
        </w:rPr>
      </w:pPr>
    </w:p>
    <w:p w14:paraId="290876F5" w14:textId="05A1C4E0" w:rsidR="00274307" w:rsidDel="00672E93" w:rsidRDefault="004B1955">
      <w:pPr>
        <w:ind w:left="0" w:hanging="2"/>
        <w:jc w:val="both"/>
        <w:rPr>
          <w:del w:id="74" w:author="Elisa Puertas" w:date="2022-04-16T15:35:00Z"/>
          <w:rFonts w:ascii="Arial" w:eastAsia="Arial" w:hAnsi="Arial" w:cs="Arial"/>
          <w:sz w:val="24"/>
          <w:szCs w:val="24"/>
        </w:rPr>
      </w:pPr>
      <w:del w:id="75" w:author="Elisa Puertas" w:date="2022-04-16T15:35:00Z">
        <w:r w:rsidDel="00672E93">
          <w:rPr>
            <w:rFonts w:ascii="Arial" w:eastAsia="Arial" w:hAnsi="Arial" w:cs="Arial"/>
            <w:sz w:val="24"/>
            <w:szCs w:val="24"/>
          </w:rPr>
          <w:delText>&lt;Pode ser que neste momento nem todos os elementos do 5W2H sejam descobertos, neste caso, indicar como “A Definir”. Aqui o How Much, foi substituído pelo How Often, porque nessa fase ainda não temos como precificar as coisas&gt;</w:delText>
        </w:r>
      </w:del>
    </w:p>
    <w:p w14:paraId="44C85092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76" w:name="_heading=h.2s8eyo1" w:colFirst="0" w:colLast="0"/>
      <w:bookmarkEnd w:id="76"/>
    </w:p>
    <w:p w14:paraId="53C7DA63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What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14:paraId="3511F0A4" w14:textId="77777777" w:rsidR="00274307" w:rsidRDefault="00274307">
      <w:pPr>
        <w:ind w:left="1" w:hanging="3"/>
        <w:jc w:val="both"/>
        <w:rPr>
          <w:rFonts w:ascii="Arial" w:eastAsia="Arial" w:hAnsi="Arial" w:cs="Arial"/>
          <w:b/>
          <w:sz w:val="28"/>
          <w:szCs w:val="28"/>
        </w:rPr>
      </w:pPr>
    </w:p>
    <w:p w14:paraId="0C4993E8" w14:textId="398C2A31" w:rsidR="00274307" w:rsidRPr="00824860" w:rsidRDefault="004B1955">
      <w:pPr>
        <w:ind w:left="0" w:hanging="2"/>
        <w:jc w:val="both"/>
        <w:rPr>
          <w:rFonts w:ascii="Arial" w:eastAsia="Arial" w:hAnsi="Arial" w:cs="Arial"/>
          <w:sz w:val="24"/>
          <w:szCs w:val="24"/>
          <w:rPrChange w:id="77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</w:pPr>
      <w:r w:rsidRPr="00824860">
        <w:rPr>
          <w:rFonts w:ascii="Arial" w:eastAsia="Arial" w:hAnsi="Arial" w:cs="Arial"/>
          <w:sz w:val="24"/>
          <w:szCs w:val="24"/>
          <w:rPrChange w:id="78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  <w:t xml:space="preserve">O jornal </w:t>
      </w:r>
      <w:del w:id="79" w:author="Elisa Puertas" w:date="2022-04-16T15:49:00Z">
        <w:r w:rsidRPr="00433FED" w:rsidDel="00436792">
          <w:rPr>
            <w:rFonts w:ascii="Arial" w:eastAsia="Arial" w:hAnsi="Arial" w:cs="Arial"/>
            <w:i/>
            <w:iCs/>
            <w:sz w:val="24"/>
            <w:szCs w:val="24"/>
            <w:rPrChange w:id="80" w:author="Elisa Puertas" w:date="2022-04-27T19:13:00Z">
              <w:rPr>
                <w:rFonts w:ascii="Arial" w:eastAsia="Arial" w:hAnsi="Arial" w:cs="Arial"/>
                <w:color w:val="0000FF"/>
                <w:sz w:val="24"/>
                <w:szCs w:val="24"/>
                <w:highlight w:val="yellow"/>
              </w:rPr>
            </w:rPrChange>
          </w:rPr>
          <w:delText>XXX</w:delText>
        </w:r>
        <w:r w:rsidRPr="00433FED" w:rsidDel="00436792">
          <w:rPr>
            <w:rFonts w:ascii="Arial" w:eastAsia="Arial" w:hAnsi="Arial" w:cs="Arial"/>
            <w:i/>
            <w:iCs/>
            <w:sz w:val="24"/>
            <w:szCs w:val="24"/>
            <w:rPrChange w:id="81" w:author="Elisa Puertas" w:date="2022-04-27T19:13:00Z">
              <w:rPr>
                <w:rFonts w:ascii="Arial" w:eastAsia="Arial" w:hAnsi="Arial" w:cs="Arial"/>
                <w:color w:val="0000FF"/>
                <w:sz w:val="24"/>
                <w:szCs w:val="24"/>
              </w:rPr>
            </w:rPrChange>
          </w:rPr>
          <w:delText xml:space="preserve"> </w:delText>
        </w:r>
      </w:del>
      <w:ins w:id="82" w:author="Elisa Puertas" w:date="2022-04-16T15:49:00Z">
        <w:r w:rsidR="00436792" w:rsidRPr="00433FED">
          <w:rPr>
            <w:rFonts w:ascii="Arial" w:eastAsia="Arial" w:hAnsi="Arial" w:cs="Arial"/>
            <w:i/>
            <w:iCs/>
            <w:sz w:val="24"/>
            <w:szCs w:val="24"/>
            <w:rPrChange w:id="83" w:author="Elisa Puertas" w:date="2022-04-27T19:13:00Z">
              <w:rPr>
                <w:rFonts w:ascii="Arial" w:eastAsia="Arial" w:hAnsi="Arial" w:cs="Arial"/>
                <w:color w:val="0000FF"/>
                <w:sz w:val="24"/>
                <w:szCs w:val="24"/>
              </w:rPr>
            </w:rPrChange>
          </w:rPr>
          <w:t>O Futuro</w:t>
        </w:r>
        <w:r w:rsidR="00436792" w:rsidRPr="00824860">
          <w:rPr>
            <w:rFonts w:ascii="Arial" w:eastAsia="Arial" w:hAnsi="Arial" w:cs="Arial"/>
            <w:sz w:val="24"/>
            <w:szCs w:val="24"/>
            <w:rPrChange w:id="84" w:author="Elisa Puertas" w:date="2022-04-16T15:51:00Z">
              <w:rPr>
                <w:rFonts w:ascii="Arial" w:eastAsia="Arial" w:hAnsi="Arial" w:cs="Arial"/>
                <w:color w:val="0000FF"/>
                <w:sz w:val="24"/>
                <w:szCs w:val="24"/>
              </w:rPr>
            </w:rPrChange>
          </w:rPr>
          <w:t xml:space="preserve"> </w:t>
        </w:r>
      </w:ins>
      <w:r w:rsidRPr="00824860">
        <w:rPr>
          <w:rFonts w:ascii="Arial" w:eastAsia="Arial" w:hAnsi="Arial" w:cs="Arial"/>
          <w:sz w:val="24"/>
          <w:szCs w:val="24"/>
          <w:rPrChange w:id="85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  <w:t>tem interesse em divulgar uma matéria com a evolução percentual do número de crianças que frequentaram o ensino básico ao longo dos últimos 10 anos, agrupado por Município, Estado e Região e segregado por ensino Público e Privado.</w:t>
      </w:r>
    </w:p>
    <w:p w14:paraId="7DBBD3F7" w14:textId="77777777" w:rsidR="00274307" w:rsidRPr="00824860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  <w:rPrChange w:id="86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</w:pPr>
    </w:p>
    <w:p w14:paraId="29BF9CC6" w14:textId="77777777" w:rsidR="00274307" w:rsidRPr="00824860" w:rsidRDefault="004B1955">
      <w:pPr>
        <w:ind w:left="0" w:hanging="2"/>
        <w:jc w:val="both"/>
        <w:rPr>
          <w:rFonts w:ascii="Arial" w:eastAsia="Arial" w:hAnsi="Arial" w:cs="Arial"/>
          <w:sz w:val="24"/>
          <w:szCs w:val="24"/>
          <w:rPrChange w:id="87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</w:pPr>
      <w:r w:rsidRPr="00824860">
        <w:rPr>
          <w:rFonts w:ascii="Arial" w:eastAsia="Arial" w:hAnsi="Arial" w:cs="Arial"/>
          <w:sz w:val="24"/>
          <w:szCs w:val="24"/>
          <w:rPrChange w:id="88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  <w:t>O objetivo é identificar:</w:t>
      </w:r>
    </w:p>
    <w:p w14:paraId="36EE1D17" w14:textId="77777777" w:rsidR="00274307" w:rsidRPr="00824860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  <w:rPrChange w:id="89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</w:pPr>
    </w:p>
    <w:p w14:paraId="67DEC7EE" w14:textId="77777777" w:rsidR="00274307" w:rsidRPr="00824860" w:rsidRDefault="004B195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  <w:rPrChange w:id="90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</w:pPr>
      <w:r w:rsidRPr="00824860">
        <w:rPr>
          <w:rFonts w:ascii="Arial" w:eastAsia="Arial" w:hAnsi="Arial" w:cs="Arial"/>
          <w:sz w:val="24"/>
          <w:szCs w:val="24"/>
          <w:rPrChange w:id="91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  <w:t>Como evoluiu o número de crianças matriculadas no ensino básico ao longo dos anos</w:t>
      </w:r>
    </w:p>
    <w:p w14:paraId="68A8E7B9" w14:textId="1DDCD8F8" w:rsidR="00274307" w:rsidRPr="00824860" w:rsidRDefault="004B195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  <w:rPrChange w:id="92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</w:pPr>
      <w:r w:rsidRPr="00824860">
        <w:rPr>
          <w:rFonts w:ascii="Arial" w:eastAsia="Arial" w:hAnsi="Arial" w:cs="Arial"/>
          <w:sz w:val="24"/>
          <w:szCs w:val="24"/>
          <w:rPrChange w:id="93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  <w:t xml:space="preserve">Como evoluiu o percentual de crianças matriculadas em relação </w:t>
      </w:r>
      <w:del w:id="94" w:author="Elisa Puertas" w:date="2022-04-27T19:07:00Z">
        <w:r w:rsidRPr="00824860" w:rsidDel="00B47D36">
          <w:rPr>
            <w:rFonts w:ascii="Arial" w:eastAsia="Arial" w:hAnsi="Arial" w:cs="Arial"/>
            <w:sz w:val="24"/>
            <w:szCs w:val="24"/>
            <w:rPrChange w:id="95" w:author="Elisa Puertas" w:date="2022-04-16T15:51:00Z">
              <w:rPr>
                <w:rFonts w:ascii="Arial" w:eastAsia="Arial" w:hAnsi="Arial" w:cs="Arial"/>
                <w:color w:val="0000FF"/>
                <w:sz w:val="24"/>
                <w:szCs w:val="24"/>
              </w:rPr>
            </w:rPrChange>
          </w:rPr>
          <w:delText>ao número total de crianças na região</w:delText>
        </w:r>
      </w:del>
      <w:ins w:id="96" w:author="Elisa Puertas" w:date="2022-04-27T19:07:00Z">
        <w:r w:rsidR="00B47D36">
          <w:rPr>
            <w:rFonts w:ascii="Arial" w:eastAsia="Arial" w:hAnsi="Arial" w:cs="Arial"/>
            <w:sz w:val="24"/>
            <w:szCs w:val="24"/>
          </w:rPr>
          <w:t>à população geral</w:t>
        </w:r>
      </w:ins>
      <w:r w:rsidRPr="00824860">
        <w:rPr>
          <w:rFonts w:ascii="Arial" w:eastAsia="Arial" w:hAnsi="Arial" w:cs="Arial"/>
          <w:sz w:val="24"/>
          <w:szCs w:val="24"/>
          <w:rPrChange w:id="97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  <w:t>, no ensino básico ao longo dos anos</w:t>
      </w:r>
    </w:p>
    <w:p w14:paraId="32CEA47C" w14:textId="77777777" w:rsidR="00274307" w:rsidRPr="00824860" w:rsidRDefault="004B195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  <w:rPrChange w:id="98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</w:pPr>
      <w:r w:rsidRPr="00824860">
        <w:rPr>
          <w:rFonts w:ascii="Arial" w:eastAsia="Arial" w:hAnsi="Arial" w:cs="Arial"/>
          <w:sz w:val="24"/>
          <w:szCs w:val="24"/>
          <w:rPrChange w:id="99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  <w:t>Comparar o impacto no ensino público e privado</w:t>
      </w:r>
    </w:p>
    <w:p w14:paraId="3C8901B0" w14:textId="77777777" w:rsidR="00274307" w:rsidRPr="00824860" w:rsidRDefault="004B195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  <w:rPrChange w:id="100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</w:pPr>
      <w:r w:rsidRPr="00824860">
        <w:rPr>
          <w:rFonts w:ascii="Arial" w:eastAsia="Arial" w:hAnsi="Arial" w:cs="Arial"/>
          <w:sz w:val="24"/>
          <w:szCs w:val="24"/>
          <w:rPrChange w:id="101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  <w:t>Verificar o impacto nos anos de pandemia</w:t>
      </w:r>
    </w:p>
    <w:p w14:paraId="6F129234" w14:textId="09DFF439" w:rsidR="00274307" w:rsidRPr="00824860" w:rsidRDefault="004B195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  <w:rPrChange w:id="102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</w:pPr>
      <w:r w:rsidRPr="00824860">
        <w:rPr>
          <w:rFonts w:ascii="Arial" w:eastAsia="Arial" w:hAnsi="Arial" w:cs="Arial"/>
          <w:sz w:val="24"/>
          <w:szCs w:val="24"/>
          <w:rPrChange w:id="103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  <w:t>Que região/estado/</w:t>
      </w:r>
      <w:del w:id="104" w:author="Elisa Puertas" w:date="2022-04-16T15:50:00Z">
        <w:r w:rsidRPr="00824860" w:rsidDel="00436792">
          <w:rPr>
            <w:rFonts w:ascii="Arial" w:eastAsia="Arial" w:hAnsi="Arial" w:cs="Arial"/>
            <w:sz w:val="24"/>
            <w:szCs w:val="24"/>
            <w:rPrChange w:id="105" w:author="Elisa Puertas" w:date="2022-04-16T15:51:00Z">
              <w:rPr>
                <w:rFonts w:ascii="Arial" w:eastAsia="Arial" w:hAnsi="Arial" w:cs="Arial"/>
                <w:color w:val="0000FF"/>
                <w:sz w:val="24"/>
                <w:szCs w:val="24"/>
              </w:rPr>
            </w:rPrChange>
          </w:rPr>
          <w:delText>municipio</w:delText>
        </w:r>
      </w:del>
      <w:ins w:id="106" w:author="Elisa Puertas" w:date="2022-04-16T15:50:00Z">
        <w:r w:rsidR="00436792" w:rsidRPr="00824860">
          <w:rPr>
            <w:rFonts w:ascii="Arial" w:eastAsia="Arial" w:hAnsi="Arial" w:cs="Arial"/>
            <w:sz w:val="24"/>
            <w:szCs w:val="24"/>
            <w:rPrChange w:id="107" w:author="Elisa Puertas" w:date="2022-04-16T15:51:00Z">
              <w:rPr>
                <w:rFonts w:ascii="Arial" w:eastAsia="Arial" w:hAnsi="Arial" w:cs="Arial"/>
                <w:color w:val="0000FF"/>
                <w:sz w:val="24"/>
                <w:szCs w:val="24"/>
              </w:rPr>
            </w:rPrChange>
          </w:rPr>
          <w:t>município</w:t>
        </w:r>
      </w:ins>
      <w:r w:rsidRPr="00824860">
        <w:rPr>
          <w:rFonts w:ascii="Arial" w:eastAsia="Arial" w:hAnsi="Arial" w:cs="Arial"/>
          <w:sz w:val="24"/>
          <w:szCs w:val="24"/>
          <w:rPrChange w:id="108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  <w:t xml:space="preserve"> apresentou melhor taxa percentual de crianças matriculadas em escolas no </w:t>
      </w:r>
      <w:del w:id="109" w:author="Elisa Puertas" w:date="2022-04-27T19:07:00Z">
        <w:r w:rsidRPr="00824860" w:rsidDel="00B47D36">
          <w:rPr>
            <w:rFonts w:ascii="Arial" w:eastAsia="Arial" w:hAnsi="Arial" w:cs="Arial"/>
            <w:sz w:val="24"/>
            <w:szCs w:val="24"/>
            <w:rPrChange w:id="110" w:author="Elisa Puertas" w:date="2022-04-16T15:51:00Z">
              <w:rPr>
                <w:rFonts w:ascii="Arial" w:eastAsia="Arial" w:hAnsi="Arial" w:cs="Arial"/>
                <w:color w:val="0000FF"/>
                <w:sz w:val="24"/>
                <w:szCs w:val="24"/>
              </w:rPr>
            </w:rPrChange>
          </w:rPr>
          <w:delText>ultimo</w:delText>
        </w:r>
      </w:del>
      <w:ins w:id="111" w:author="Elisa Puertas" w:date="2022-04-27T19:07:00Z">
        <w:r w:rsidR="00B47D36" w:rsidRPr="00B47D36">
          <w:rPr>
            <w:rFonts w:ascii="Arial" w:eastAsia="Arial" w:hAnsi="Arial" w:cs="Arial"/>
            <w:sz w:val="24"/>
            <w:szCs w:val="24"/>
          </w:rPr>
          <w:t>último</w:t>
        </w:r>
      </w:ins>
      <w:r w:rsidRPr="00824860">
        <w:rPr>
          <w:rFonts w:ascii="Arial" w:eastAsia="Arial" w:hAnsi="Arial" w:cs="Arial"/>
          <w:sz w:val="24"/>
          <w:szCs w:val="24"/>
          <w:rPrChange w:id="112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  <w:t xml:space="preserve"> ano</w:t>
      </w:r>
    </w:p>
    <w:p w14:paraId="367FC9DB" w14:textId="0FB23AF7" w:rsidR="00274307" w:rsidRPr="00824860" w:rsidRDefault="004B195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  <w:rPrChange w:id="113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</w:pPr>
      <w:r w:rsidRPr="00824860">
        <w:rPr>
          <w:rFonts w:ascii="Arial" w:eastAsia="Arial" w:hAnsi="Arial" w:cs="Arial"/>
          <w:sz w:val="24"/>
          <w:szCs w:val="24"/>
          <w:rPrChange w:id="114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  <w:t>Qual região/estado/</w:t>
      </w:r>
      <w:del w:id="115" w:author="Elisa Puertas" w:date="2022-04-16T15:50:00Z">
        <w:r w:rsidRPr="00824860" w:rsidDel="00436792">
          <w:rPr>
            <w:rFonts w:ascii="Arial" w:eastAsia="Arial" w:hAnsi="Arial" w:cs="Arial"/>
            <w:sz w:val="24"/>
            <w:szCs w:val="24"/>
            <w:rPrChange w:id="116" w:author="Elisa Puertas" w:date="2022-04-16T15:51:00Z">
              <w:rPr>
                <w:rFonts w:ascii="Arial" w:eastAsia="Arial" w:hAnsi="Arial" w:cs="Arial"/>
                <w:color w:val="0000FF"/>
                <w:sz w:val="24"/>
                <w:szCs w:val="24"/>
              </w:rPr>
            </w:rPrChange>
          </w:rPr>
          <w:delText>municipio</w:delText>
        </w:r>
      </w:del>
      <w:ins w:id="117" w:author="Elisa Puertas" w:date="2022-04-16T15:50:00Z">
        <w:r w:rsidR="00436792" w:rsidRPr="00824860">
          <w:rPr>
            <w:rFonts w:ascii="Arial" w:eastAsia="Arial" w:hAnsi="Arial" w:cs="Arial"/>
            <w:sz w:val="24"/>
            <w:szCs w:val="24"/>
            <w:rPrChange w:id="118" w:author="Elisa Puertas" w:date="2022-04-16T15:51:00Z">
              <w:rPr>
                <w:rFonts w:ascii="Arial" w:eastAsia="Arial" w:hAnsi="Arial" w:cs="Arial"/>
                <w:color w:val="0000FF"/>
                <w:sz w:val="24"/>
                <w:szCs w:val="24"/>
              </w:rPr>
            </w:rPrChange>
          </w:rPr>
          <w:t>município</w:t>
        </w:r>
      </w:ins>
      <w:r w:rsidRPr="00824860">
        <w:rPr>
          <w:rFonts w:ascii="Arial" w:eastAsia="Arial" w:hAnsi="Arial" w:cs="Arial"/>
          <w:sz w:val="24"/>
          <w:szCs w:val="24"/>
          <w:rPrChange w:id="119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  <w:t xml:space="preserve"> apresentou pior taxa percentual de crianças matriculadas em escolas no </w:t>
      </w:r>
      <w:del w:id="120" w:author="Elisa Puertas" w:date="2022-04-16T15:50:00Z">
        <w:r w:rsidRPr="00824860" w:rsidDel="00436792">
          <w:rPr>
            <w:rFonts w:ascii="Arial" w:eastAsia="Arial" w:hAnsi="Arial" w:cs="Arial"/>
            <w:sz w:val="24"/>
            <w:szCs w:val="24"/>
            <w:rPrChange w:id="121" w:author="Elisa Puertas" w:date="2022-04-16T15:51:00Z">
              <w:rPr>
                <w:rFonts w:ascii="Arial" w:eastAsia="Arial" w:hAnsi="Arial" w:cs="Arial"/>
                <w:color w:val="0000FF"/>
                <w:sz w:val="24"/>
                <w:szCs w:val="24"/>
              </w:rPr>
            </w:rPrChange>
          </w:rPr>
          <w:delText>ultimo</w:delText>
        </w:r>
      </w:del>
      <w:ins w:id="122" w:author="Elisa Puertas" w:date="2022-04-16T15:50:00Z">
        <w:r w:rsidR="00436792" w:rsidRPr="00824860">
          <w:rPr>
            <w:rFonts w:ascii="Arial" w:eastAsia="Arial" w:hAnsi="Arial" w:cs="Arial"/>
            <w:sz w:val="24"/>
            <w:szCs w:val="24"/>
            <w:rPrChange w:id="123" w:author="Elisa Puertas" w:date="2022-04-16T15:51:00Z">
              <w:rPr>
                <w:rFonts w:ascii="Arial" w:eastAsia="Arial" w:hAnsi="Arial" w:cs="Arial"/>
                <w:color w:val="0000FF"/>
                <w:sz w:val="24"/>
                <w:szCs w:val="24"/>
              </w:rPr>
            </w:rPrChange>
          </w:rPr>
          <w:t>último</w:t>
        </w:r>
      </w:ins>
      <w:r w:rsidRPr="00824860">
        <w:rPr>
          <w:rFonts w:ascii="Arial" w:eastAsia="Arial" w:hAnsi="Arial" w:cs="Arial"/>
          <w:sz w:val="24"/>
          <w:szCs w:val="24"/>
          <w:rPrChange w:id="124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  <w:t xml:space="preserve"> ano</w:t>
      </w:r>
    </w:p>
    <w:p w14:paraId="5F6F9EDD" w14:textId="77777777" w:rsidR="00274307" w:rsidRDefault="00274307">
      <w:pPr>
        <w:ind w:left="0" w:hanging="2"/>
      </w:pPr>
    </w:p>
    <w:p w14:paraId="582E68FD" w14:textId="77777777" w:rsidR="00274307" w:rsidRDefault="00274307">
      <w:pPr>
        <w:ind w:left="0" w:hanging="2"/>
      </w:pPr>
    </w:p>
    <w:p w14:paraId="077E908C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Why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14:paraId="1D7C0E26" w14:textId="77777777" w:rsidR="00274307" w:rsidRDefault="00274307">
      <w:pPr>
        <w:ind w:left="0" w:hanging="2"/>
      </w:pPr>
    </w:p>
    <w:p w14:paraId="3B377FA0" w14:textId="77777777" w:rsidR="00274307" w:rsidRPr="00824860" w:rsidRDefault="004B1955">
      <w:pPr>
        <w:ind w:left="0" w:hanging="2"/>
        <w:rPr>
          <w:rFonts w:ascii="Arial" w:eastAsia="Arial" w:hAnsi="Arial" w:cs="Arial"/>
          <w:sz w:val="24"/>
          <w:szCs w:val="24"/>
          <w:rPrChange w:id="125" w:author="Elisa Puertas" w:date="2022-04-16T15:51:00Z">
            <w:rPr>
              <w:color w:val="0000FF"/>
            </w:rPr>
          </w:rPrChange>
        </w:rPr>
      </w:pPr>
      <w:r w:rsidRPr="00824860">
        <w:rPr>
          <w:rFonts w:ascii="Arial" w:eastAsia="Arial" w:hAnsi="Arial" w:cs="Arial"/>
          <w:sz w:val="24"/>
          <w:szCs w:val="24"/>
          <w:rPrChange w:id="126" w:author="Elisa Puertas" w:date="2022-04-16T15:51:00Z">
            <w:rPr>
              <w:color w:val="0000FF"/>
            </w:rPr>
          </w:rPrChange>
        </w:rPr>
        <w:t>O cliente deseja chamar atenção de políticos, em ano de eleições, para o problema na educação relacionado à adesão insuficiente de crianças ao ensino básico</w:t>
      </w:r>
    </w:p>
    <w:p w14:paraId="5B280353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Where?</w:t>
      </w:r>
    </w:p>
    <w:p w14:paraId="29147E11" w14:textId="77777777" w:rsidR="00274307" w:rsidRDefault="00274307">
      <w:pPr>
        <w:ind w:left="0" w:hanging="2"/>
      </w:pPr>
    </w:p>
    <w:p w14:paraId="12350FC5" w14:textId="77777777" w:rsidR="00274307" w:rsidRPr="00824860" w:rsidRDefault="004B1955">
      <w:pPr>
        <w:ind w:left="0" w:hanging="2"/>
        <w:rPr>
          <w:rFonts w:ascii="Arial" w:eastAsia="Arial" w:hAnsi="Arial" w:cs="Arial"/>
          <w:sz w:val="24"/>
          <w:szCs w:val="24"/>
          <w:rPrChange w:id="127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</w:pPr>
      <w:bookmarkStart w:id="128" w:name="_heading=h.26in1rg" w:colFirst="0" w:colLast="0"/>
      <w:bookmarkEnd w:id="128"/>
      <w:r w:rsidRPr="00824860">
        <w:rPr>
          <w:rFonts w:ascii="Arial" w:eastAsia="Arial" w:hAnsi="Arial" w:cs="Arial"/>
          <w:sz w:val="24"/>
          <w:szCs w:val="24"/>
          <w:rPrChange w:id="129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  <w:t>A informação de matrículas infantis deverá ser segregada por região/estado e município</w:t>
      </w:r>
    </w:p>
    <w:p w14:paraId="18AAB7E2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Who?</w:t>
      </w:r>
    </w:p>
    <w:p w14:paraId="685D1F3B" w14:textId="77777777" w:rsidR="00274307" w:rsidRDefault="00274307">
      <w:pPr>
        <w:ind w:left="0" w:hanging="2"/>
      </w:pPr>
    </w:p>
    <w:p w14:paraId="57841B3C" w14:textId="4EABC321" w:rsidR="00274307" w:rsidRDefault="004B1955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130" w:name="_heading=h.lnxbz9" w:colFirst="0" w:colLast="0"/>
      <w:bookmarkEnd w:id="130"/>
      <w:del w:id="131" w:author="Elisa Puertas" w:date="2022-04-16T15:52:00Z">
        <w:r w:rsidDel="00824860">
          <w:rPr>
            <w:rFonts w:ascii="Arial" w:eastAsia="Arial" w:hAnsi="Arial" w:cs="Arial"/>
            <w:sz w:val="24"/>
            <w:szCs w:val="24"/>
          </w:rPr>
          <w:delText>&lt;Descrever quem será afetado pelo projeto. Exemplo, gerente de vendas e vendedores&gt;</w:delText>
        </w:r>
      </w:del>
      <w:ins w:id="132" w:author="Elisa Puertas" w:date="2022-04-16T15:52:00Z">
        <w:r w:rsidR="00824860">
          <w:rPr>
            <w:rFonts w:ascii="Arial" w:eastAsia="Arial" w:hAnsi="Arial" w:cs="Arial"/>
            <w:sz w:val="24"/>
            <w:szCs w:val="24"/>
          </w:rPr>
          <w:t xml:space="preserve">Leitores do jornal </w:t>
        </w:r>
        <w:r w:rsidR="00824860" w:rsidRPr="00824860">
          <w:rPr>
            <w:rFonts w:ascii="Arial" w:eastAsia="Arial" w:hAnsi="Arial" w:cs="Arial"/>
            <w:i/>
            <w:iCs/>
            <w:sz w:val="24"/>
            <w:szCs w:val="24"/>
            <w:rPrChange w:id="133" w:author="Elisa Puertas" w:date="2022-04-16T15:52:00Z">
              <w:rPr>
                <w:rFonts w:ascii="Arial" w:eastAsia="Arial" w:hAnsi="Arial" w:cs="Arial"/>
                <w:sz w:val="24"/>
                <w:szCs w:val="24"/>
              </w:rPr>
            </w:rPrChange>
          </w:rPr>
          <w:t>O Futuro</w:t>
        </w:r>
      </w:ins>
    </w:p>
    <w:p w14:paraId="0215AFDB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When?</w:t>
      </w:r>
    </w:p>
    <w:p w14:paraId="15081CFC" w14:textId="77777777" w:rsidR="00274307" w:rsidRDefault="00274307">
      <w:pPr>
        <w:ind w:left="0" w:hanging="2"/>
      </w:pPr>
    </w:p>
    <w:p w14:paraId="734C9A68" w14:textId="7012667C" w:rsidR="00274307" w:rsidRDefault="004B1955">
      <w:pPr>
        <w:ind w:left="0" w:hanging="2"/>
        <w:rPr>
          <w:ins w:id="134" w:author="Elisa Puertas" w:date="2022-04-16T15:53:00Z"/>
          <w:rFonts w:ascii="Arial" w:eastAsia="Arial" w:hAnsi="Arial" w:cs="Arial"/>
          <w:sz w:val="24"/>
          <w:szCs w:val="24"/>
        </w:rPr>
      </w:pPr>
      <w:bookmarkStart w:id="135" w:name="_heading=h.35nkun2" w:colFirst="0" w:colLast="0"/>
      <w:bookmarkEnd w:id="135"/>
      <w:r w:rsidRPr="00824860">
        <w:rPr>
          <w:rFonts w:ascii="Arial" w:eastAsia="Arial" w:hAnsi="Arial" w:cs="Arial"/>
          <w:sz w:val="24"/>
          <w:szCs w:val="24"/>
          <w:rPrChange w:id="136" w:author="Elisa Puertas" w:date="2022-04-16T15:52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  <w:t>30 dias</w:t>
      </w:r>
    </w:p>
    <w:p w14:paraId="0CF287FB" w14:textId="4F574F12" w:rsidR="00824860" w:rsidRDefault="00824860">
      <w:pPr>
        <w:ind w:left="0" w:hanging="2"/>
        <w:rPr>
          <w:ins w:id="137" w:author="Elisa Puertas" w:date="2022-04-16T15:53:00Z"/>
          <w:rFonts w:ascii="Arial" w:eastAsia="Arial" w:hAnsi="Arial" w:cs="Arial"/>
          <w:sz w:val="24"/>
          <w:szCs w:val="24"/>
        </w:rPr>
      </w:pPr>
    </w:p>
    <w:p w14:paraId="638149CB" w14:textId="71F8CBEE" w:rsidR="00824860" w:rsidRDefault="00824860">
      <w:pPr>
        <w:ind w:left="0" w:hanging="2"/>
        <w:rPr>
          <w:ins w:id="138" w:author="Elisa Puertas" w:date="2022-04-16T15:53:00Z"/>
          <w:rFonts w:ascii="Arial" w:eastAsia="Arial" w:hAnsi="Arial" w:cs="Arial"/>
          <w:sz w:val="24"/>
          <w:szCs w:val="24"/>
        </w:rPr>
      </w:pPr>
    </w:p>
    <w:p w14:paraId="70B46BD5" w14:textId="77777777" w:rsidR="00824860" w:rsidRPr="00824860" w:rsidRDefault="00824860">
      <w:pPr>
        <w:ind w:left="0" w:hanging="2"/>
        <w:rPr>
          <w:rFonts w:ascii="Arial" w:eastAsia="Arial" w:hAnsi="Arial" w:cs="Arial"/>
          <w:sz w:val="24"/>
          <w:szCs w:val="24"/>
          <w:rPrChange w:id="139" w:author="Elisa Puertas" w:date="2022-04-16T15:52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</w:pPr>
    </w:p>
    <w:p w14:paraId="5CCC74BA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How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14:paraId="2AA6E19B" w14:textId="77777777" w:rsidR="00274307" w:rsidRDefault="00274307">
      <w:pPr>
        <w:ind w:left="0" w:hanging="2"/>
      </w:pPr>
    </w:p>
    <w:p w14:paraId="43CC6058" w14:textId="05A25151" w:rsidR="00824860" w:rsidRDefault="004B1955" w:rsidP="00824860">
      <w:pPr>
        <w:pStyle w:val="ListParagraph"/>
        <w:numPr>
          <w:ilvl w:val="0"/>
          <w:numId w:val="4"/>
        </w:numPr>
        <w:ind w:leftChars="0" w:firstLineChars="0"/>
        <w:rPr>
          <w:ins w:id="140" w:author="Elisa Puertas" w:date="2022-04-16T15:53:00Z"/>
          <w:rFonts w:ascii="Arial" w:eastAsia="Arial" w:hAnsi="Arial" w:cs="Arial"/>
          <w:sz w:val="24"/>
          <w:szCs w:val="24"/>
        </w:rPr>
      </w:pPr>
      <w:bookmarkStart w:id="141" w:name="_heading=h.1ksv4uv" w:colFirst="0" w:colLast="0"/>
      <w:bookmarkEnd w:id="141"/>
      <w:del w:id="142" w:author="Elisa Puertas" w:date="2022-04-16T15:52:00Z">
        <w:r w:rsidRPr="00824860" w:rsidDel="00824860">
          <w:rPr>
            <w:rFonts w:ascii="Arial" w:eastAsia="Arial" w:hAnsi="Arial" w:cs="Arial"/>
            <w:sz w:val="24"/>
            <w:szCs w:val="24"/>
            <w:rPrChange w:id="143" w:author="Elisa Puertas" w:date="2022-04-16T15:53:00Z">
              <w:rPr>
                <w:rFonts w:eastAsia="Arial"/>
              </w:rPr>
            </w:rPrChange>
          </w:rPr>
          <w:delText>&lt;Descrever como deve ser feito. Quais tecnologias estarão disponíveis ao término do projeto. DW, OLAP, Dashboards, etc..&gt;</w:delText>
        </w:r>
      </w:del>
      <w:ins w:id="144" w:author="Elisa Puertas" w:date="2022-04-16T15:53:00Z">
        <w:r w:rsidR="00824860" w:rsidRPr="00824860">
          <w:rPr>
            <w:rFonts w:ascii="Arial" w:eastAsia="Arial" w:hAnsi="Arial" w:cs="Arial"/>
            <w:sz w:val="24"/>
            <w:szCs w:val="24"/>
            <w:rPrChange w:id="145" w:author="Elisa Puertas" w:date="2022-04-16T15:53:00Z">
              <w:rPr>
                <w:rFonts w:eastAsia="Arial"/>
              </w:rPr>
            </w:rPrChange>
          </w:rPr>
          <w:t xml:space="preserve">Download de dados dos sites IBGE </w:t>
        </w:r>
        <w:r w:rsidR="00824860">
          <w:rPr>
            <w:rFonts w:ascii="Arial" w:eastAsia="Arial" w:hAnsi="Arial" w:cs="Arial"/>
            <w:sz w:val="24"/>
            <w:szCs w:val="24"/>
          </w:rPr>
          <w:t>e INEP</w:t>
        </w:r>
      </w:ins>
    </w:p>
    <w:p w14:paraId="3F164F71" w14:textId="1346B22F" w:rsidR="00824860" w:rsidRDefault="00824860" w:rsidP="00824860">
      <w:pPr>
        <w:pStyle w:val="ListParagraph"/>
        <w:numPr>
          <w:ilvl w:val="0"/>
          <w:numId w:val="4"/>
        </w:numPr>
        <w:ind w:leftChars="0" w:firstLineChars="0"/>
        <w:rPr>
          <w:ins w:id="146" w:author="Elisa Puertas" w:date="2022-04-16T15:54:00Z"/>
          <w:rFonts w:ascii="Arial" w:eastAsia="Arial" w:hAnsi="Arial" w:cs="Arial"/>
          <w:sz w:val="24"/>
          <w:szCs w:val="24"/>
        </w:rPr>
      </w:pPr>
      <w:ins w:id="147" w:author="Elisa Puertas" w:date="2022-04-16T15:53:00Z">
        <w:r>
          <w:rPr>
            <w:rFonts w:ascii="Arial" w:eastAsia="Arial" w:hAnsi="Arial" w:cs="Arial"/>
            <w:sz w:val="24"/>
            <w:szCs w:val="24"/>
          </w:rPr>
          <w:t>Organização dos dados em planilha Excel</w:t>
        </w:r>
      </w:ins>
    </w:p>
    <w:p w14:paraId="2B4E0442" w14:textId="06DB9977" w:rsidR="00824860" w:rsidRDefault="00824860" w:rsidP="00824860">
      <w:pPr>
        <w:pStyle w:val="ListParagraph"/>
        <w:numPr>
          <w:ilvl w:val="0"/>
          <w:numId w:val="4"/>
        </w:numPr>
        <w:ind w:leftChars="0" w:firstLineChars="0"/>
        <w:rPr>
          <w:ins w:id="148" w:author="Elisa Puertas" w:date="2022-04-16T15:54:00Z"/>
          <w:rFonts w:ascii="Arial" w:eastAsia="Arial" w:hAnsi="Arial" w:cs="Arial"/>
          <w:sz w:val="24"/>
          <w:szCs w:val="24"/>
        </w:rPr>
      </w:pPr>
      <w:ins w:id="149" w:author="Elisa Puertas" w:date="2022-04-16T15:53:00Z">
        <w:r>
          <w:rPr>
            <w:rFonts w:ascii="Arial" w:eastAsia="Arial" w:hAnsi="Arial" w:cs="Arial"/>
            <w:sz w:val="24"/>
            <w:szCs w:val="24"/>
          </w:rPr>
          <w:t>Postgre</w:t>
        </w:r>
      </w:ins>
      <w:ins w:id="150" w:author="Elisa Puertas" w:date="2022-04-16T15:56:00Z">
        <w:r w:rsidR="00FA3CC9">
          <w:rPr>
            <w:rFonts w:ascii="Arial" w:eastAsia="Arial" w:hAnsi="Arial" w:cs="Arial"/>
            <w:sz w:val="24"/>
            <w:szCs w:val="24"/>
          </w:rPr>
          <w:t>SQL</w:t>
        </w:r>
      </w:ins>
    </w:p>
    <w:p w14:paraId="53C0FD08" w14:textId="734DC447" w:rsidR="00824860" w:rsidRDefault="00824860" w:rsidP="00824860">
      <w:pPr>
        <w:pStyle w:val="ListParagraph"/>
        <w:numPr>
          <w:ilvl w:val="0"/>
          <w:numId w:val="4"/>
        </w:numPr>
        <w:ind w:leftChars="0" w:firstLineChars="0"/>
        <w:rPr>
          <w:ins w:id="151" w:author="Elisa Puertas" w:date="2022-04-16T15:54:00Z"/>
          <w:rFonts w:ascii="Arial" w:eastAsia="Arial" w:hAnsi="Arial" w:cs="Arial"/>
          <w:sz w:val="24"/>
          <w:szCs w:val="24"/>
        </w:rPr>
      </w:pPr>
      <w:ins w:id="152" w:author="Elisa Puertas" w:date="2022-04-16T15:54:00Z">
        <w:r>
          <w:rPr>
            <w:rFonts w:ascii="Arial" w:eastAsia="Arial" w:hAnsi="Arial" w:cs="Arial"/>
            <w:sz w:val="24"/>
            <w:szCs w:val="24"/>
          </w:rPr>
          <w:t>Power Architect</w:t>
        </w:r>
      </w:ins>
    </w:p>
    <w:p w14:paraId="096FCC4F" w14:textId="0B23A99A" w:rsidR="00824860" w:rsidRDefault="00824860" w:rsidP="00824860">
      <w:pPr>
        <w:pStyle w:val="ListParagraph"/>
        <w:numPr>
          <w:ilvl w:val="0"/>
          <w:numId w:val="4"/>
        </w:numPr>
        <w:ind w:leftChars="0" w:firstLineChars="0"/>
        <w:rPr>
          <w:ins w:id="153" w:author="Elisa Puertas" w:date="2022-04-16T15:54:00Z"/>
          <w:rFonts w:ascii="Arial" w:eastAsia="Arial" w:hAnsi="Arial" w:cs="Arial"/>
          <w:sz w:val="24"/>
          <w:szCs w:val="24"/>
        </w:rPr>
      </w:pPr>
      <w:ins w:id="154" w:author="Elisa Puertas" w:date="2022-04-16T15:54:00Z">
        <w:r>
          <w:rPr>
            <w:rFonts w:ascii="Arial" w:eastAsia="Arial" w:hAnsi="Arial" w:cs="Arial"/>
            <w:sz w:val="24"/>
            <w:szCs w:val="24"/>
          </w:rPr>
          <w:t>Power BI</w:t>
        </w:r>
      </w:ins>
    </w:p>
    <w:p w14:paraId="722E2839" w14:textId="056137F2" w:rsidR="00824860" w:rsidRDefault="00824860" w:rsidP="00824860">
      <w:pPr>
        <w:pStyle w:val="ListParagraph"/>
        <w:numPr>
          <w:ilvl w:val="0"/>
          <w:numId w:val="4"/>
        </w:numPr>
        <w:ind w:leftChars="0" w:firstLineChars="0"/>
        <w:rPr>
          <w:ins w:id="155" w:author="Elisa Puertas" w:date="2022-04-16T15:55:00Z"/>
          <w:rFonts w:ascii="Arial" w:eastAsia="Arial" w:hAnsi="Arial" w:cs="Arial"/>
          <w:sz w:val="24"/>
          <w:szCs w:val="24"/>
        </w:rPr>
      </w:pPr>
      <w:ins w:id="156" w:author="Elisa Puertas" w:date="2022-04-16T15:54:00Z">
        <w:r>
          <w:rPr>
            <w:rFonts w:ascii="Arial" w:eastAsia="Arial" w:hAnsi="Arial" w:cs="Arial"/>
            <w:sz w:val="24"/>
            <w:szCs w:val="24"/>
          </w:rPr>
          <w:t>GitHu</w:t>
        </w:r>
      </w:ins>
      <w:ins w:id="157" w:author="Elisa Puertas" w:date="2022-04-16T15:55:00Z">
        <w:r>
          <w:rPr>
            <w:rFonts w:ascii="Arial" w:eastAsia="Arial" w:hAnsi="Arial" w:cs="Arial"/>
            <w:sz w:val="24"/>
            <w:szCs w:val="24"/>
          </w:rPr>
          <w:t>b</w:t>
        </w:r>
      </w:ins>
    </w:p>
    <w:p w14:paraId="7DABF503" w14:textId="08F163F2" w:rsidR="00824860" w:rsidRDefault="00824860" w:rsidP="00824860">
      <w:pPr>
        <w:pStyle w:val="ListParagraph"/>
        <w:numPr>
          <w:ilvl w:val="0"/>
          <w:numId w:val="4"/>
        </w:numPr>
        <w:ind w:leftChars="0" w:firstLineChars="0"/>
        <w:rPr>
          <w:ins w:id="158" w:author="Elisa Puertas" w:date="2022-04-16T15:54:00Z"/>
          <w:rFonts w:ascii="Arial" w:eastAsia="Arial" w:hAnsi="Arial" w:cs="Arial"/>
          <w:sz w:val="24"/>
          <w:szCs w:val="24"/>
        </w:rPr>
      </w:pPr>
      <w:proofErr w:type="spellStart"/>
      <w:ins w:id="159" w:author="Elisa Puertas" w:date="2022-04-16T15:55:00Z">
        <w:r>
          <w:rPr>
            <w:rFonts w:ascii="Arial" w:eastAsia="Arial" w:hAnsi="Arial" w:cs="Arial"/>
            <w:sz w:val="24"/>
            <w:szCs w:val="24"/>
          </w:rPr>
          <w:t>Pentaho</w:t>
        </w:r>
      </w:ins>
      <w:proofErr w:type="spellEnd"/>
    </w:p>
    <w:p w14:paraId="11D9EAD3" w14:textId="77777777" w:rsidR="00824860" w:rsidRDefault="00824860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620D1331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How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Often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14:paraId="2AA62202" w14:textId="77777777" w:rsidR="00274307" w:rsidRDefault="00274307">
      <w:pPr>
        <w:ind w:left="0" w:hanging="2"/>
      </w:pPr>
    </w:p>
    <w:p w14:paraId="42736D16" w14:textId="7B73CBE5" w:rsidR="00274307" w:rsidRPr="00FA3CC9" w:rsidRDefault="00FA3CC9">
      <w:pPr>
        <w:ind w:left="0" w:hanging="2"/>
        <w:jc w:val="both"/>
        <w:rPr>
          <w:rFonts w:ascii="Arial" w:eastAsia="Arial" w:hAnsi="Arial" w:cs="Arial"/>
          <w:sz w:val="24"/>
          <w:szCs w:val="24"/>
          <w:rPrChange w:id="160" w:author="Elisa Puertas" w:date="2022-04-16T15:57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</w:pPr>
      <w:ins w:id="161" w:author="Elisa Puertas" w:date="2022-04-16T15:57:00Z">
        <w:r>
          <w:rPr>
            <w:rFonts w:ascii="Arial" w:eastAsia="Arial" w:hAnsi="Arial" w:cs="Arial"/>
            <w:sz w:val="24"/>
            <w:szCs w:val="24"/>
          </w:rPr>
          <w:t xml:space="preserve">A contratação foi </w:t>
        </w:r>
      </w:ins>
      <w:del w:id="162" w:author="Elisa Puertas" w:date="2022-04-16T15:57:00Z">
        <w:r w:rsidR="004B1955" w:rsidRPr="00FA3CC9" w:rsidDel="00FA3CC9">
          <w:rPr>
            <w:rFonts w:ascii="Arial" w:eastAsia="Arial" w:hAnsi="Arial" w:cs="Arial"/>
            <w:sz w:val="24"/>
            <w:szCs w:val="24"/>
            <w:rPrChange w:id="163" w:author="Elisa Puertas" w:date="2022-04-16T15:57:00Z">
              <w:rPr>
                <w:rFonts w:ascii="Arial" w:eastAsia="Arial" w:hAnsi="Arial" w:cs="Arial"/>
                <w:color w:val="0000FF"/>
                <w:sz w:val="24"/>
                <w:szCs w:val="24"/>
              </w:rPr>
            </w:rPrChange>
          </w:rPr>
          <w:delText>Anual</w:delText>
        </w:r>
      </w:del>
      <w:ins w:id="164" w:author="Elisa Puertas" w:date="2022-04-16T15:57:00Z">
        <w:r>
          <w:rPr>
            <w:rFonts w:ascii="Arial" w:eastAsia="Arial" w:hAnsi="Arial" w:cs="Arial"/>
            <w:sz w:val="24"/>
            <w:szCs w:val="24"/>
          </w:rPr>
          <w:t>pontual.</w:t>
        </w:r>
      </w:ins>
    </w:p>
    <w:p w14:paraId="612CADF8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A1B0027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48E191B6" w14:textId="77777777" w:rsidR="00274307" w:rsidRDefault="00274307">
      <w:pPr>
        <w:ind w:left="0" w:hanging="2"/>
      </w:pPr>
    </w:p>
    <w:p w14:paraId="109FE024" w14:textId="77777777" w:rsidR="00274307" w:rsidRDefault="004B195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65" w:name="_heading=h.44sinio" w:colFirst="0" w:colLast="0"/>
      <w:bookmarkEnd w:id="165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Definição de Requisitos</w:t>
      </w:r>
    </w:p>
    <w:p w14:paraId="60668391" w14:textId="77777777" w:rsidR="00274307" w:rsidRDefault="00274307">
      <w:pPr>
        <w:ind w:left="0" w:hanging="2"/>
      </w:pPr>
    </w:p>
    <w:p w14:paraId="57D23E3F" w14:textId="090AC952" w:rsidR="00274307" w:rsidDel="00B47D36" w:rsidRDefault="004B1955">
      <w:pPr>
        <w:ind w:left="0" w:hanging="2"/>
        <w:jc w:val="both"/>
        <w:rPr>
          <w:del w:id="166" w:author="Elisa Puertas" w:date="2022-04-27T19:09:00Z"/>
          <w:rFonts w:ascii="Arial" w:eastAsia="Arial" w:hAnsi="Arial" w:cs="Arial"/>
          <w:sz w:val="24"/>
          <w:szCs w:val="24"/>
        </w:rPr>
      </w:pPr>
      <w:del w:id="167" w:author="Elisa Puertas" w:date="2022-04-27T19:09:00Z">
        <w:r w:rsidDel="00B47D36">
          <w:rPr>
            <w:rFonts w:ascii="Arial" w:eastAsia="Arial" w:hAnsi="Arial" w:cs="Arial"/>
            <w:sz w:val="24"/>
            <w:szCs w:val="24"/>
          </w:rPr>
          <w:delText>Esta seção apresenta os requisitos indispensáveis identificados a partir das entrevistas e reuniões realizadas com o cliente.</w:delText>
        </w:r>
      </w:del>
    </w:p>
    <w:p w14:paraId="37AAD84B" w14:textId="7DD9F693" w:rsidR="00274307" w:rsidDel="00B47D36" w:rsidRDefault="00274307">
      <w:pPr>
        <w:ind w:left="0" w:hanging="2"/>
        <w:jc w:val="both"/>
        <w:rPr>
          <w:del w:id="168" w:author="Elisa Puertas" w:date="2022-04-27T19:09:00Z"/>
          <w:rFonts w:ascii="Arial" w:eastAsia="Arial" w:hAnsi="Arial" w:cs="Arial"/>
          <w:sz w:val="24"/>
          <w:szCs w:val="24"/>
        </w:rPr>
      </w:pPr>
    </w:p>
    <w:p w14:paraId="1D724CE5" w14:textId="33431A95" w:rsidR="00B47D36" w:rsidRDefault="004B1955">
      <w:pPr>
        <w:ind w:left="0" w:hanging="2"/>
        <w:jc w:val="both"/>
        <w:rPr>
          <w:ins w:id="169" w:author="Elisa Puertas" w:date="2022-04-27T19:09:00Z"/>
          <w:rFonts w:ascii="Arial" w:eastAsia="Arial" w:hAnsi="Arial" w:cs="Arial"/>
          <w:sz w:val="24"/>
          <w:szCs w:val="24"/>
        </w:rPr>
      </w:pPr>
      <w:bookmarkStart w:id="170" w:name="_heading=h.2jxsxqh" w:colFirst="0" w:colLast="0"/>
      <w:bookmarkEnd w:id="170"/>
      <w:del w:id="171" w:author="Elisa Puertas" w:date="2022-04-27T19:09:00Z">
        <w:r w:rsidDel="00B47D36">
          <w:rPr>
            <w:rFonts w:ascii="Arial" w:eastAsia="Arial" w:hAnsi="Arial" w:cs="Arial"/>
            <w:sz w:val="24"/>
            <w:szCs w:val="24"/>
          </w:rPr>
          <w:delText>&lt;Uma boa prática para a rastreabilidade do requisito é indexá-lo, como, por exemplo RQ-01 ou REQ-01. Os requisitos devem ter um nome, exemplo: RQ01 – Identificar a margem de lucro de cada venda&gt;</w:delText>
        </w:r>
      </w:del>
    </w:p>
    <w:p w14:paraId="305F98B3" w14:textId="77777777" w:rsidR="00B47D36" w:rsidRDefault="00B47D36">
      <w:pPr>
        <w:ind w:left="0" w:hanging="2"/>
        <w:jc w:val="both"/>
        <w:rPr>
          <w:ins w:id="172" w:author="Elisa Puertas" w:date="2022-04-27T19:09:00Z"/>
          <w:rFonts w:ascii="Arial" w:eastAsia="Arial" w:hAnsi="Arial" w:cs="Arial"/>
          <w:sz w:val="24"/>
          <w:szCs w:val="24"/>
        </w:rPr>
      </w:pPr>
    </w:p>
    <w:p w14:paraId="36FE99A5" w14:textId="77777777" w:rsidR="00B47D36" w:rsidRPr="00B47D36" w:rsidRDefault="00B47D36" w:rsidP="00B47D36">
      <w:pPr>
        <w:pStyle w:val="ListParagraph"/>
        <w:numPr>
          <w:ilvl w:val="0"/>
          <w:numId w:val="5"/>
        </w:numPr>
        <w:suppressAutoHyphens w:val="0"/>
        <w:spacing w:after="160" w:line="259" w:lineRule="auto"/>
        <w:ind w:leftChars="0" w:firstLineChars="0"/>
        <w:contextualSpacing/>
        <w:textDirection w:val="lrTb"/>
        <w:textAlignment w:val="auto"/>
        <w:outlineLvl w:val="9"/>
        <w:rPr>
          <w:ins w:id="173" w:author="Elisa Puertas" w:date="2022-04-27T19:09:00Z"/>
          <w:rFonts w:ascii="Arial" w:eastAsia="Arial" w:hAnsi="Arial" w:cs="Arial"/>
          <w:b/>
          <w:bCs/>
          <w:sz w:val="24"/>
          <w:szCs w:val="24"/>
          <w:rPrChange w:id="174" w:author="Elisa Puertas" w:date="2022-04-27T19:10:00Z">
            <w:rPr>
              <w:ins w:id="175" w:author="Elisa Puertas" w:date="2022-04-27T19:09:00Z"/>
              <w:b/>
              <w:bCs/>
            </w:rPr>
          </w:rPrChange>
        </w:rPr>
      </w:pPr>
      <w:ins w:id="176" w:author="Elisa Puertas" w:date="2022-04-27T19:09:00Z">
        <w:r w:rsidRPr="00B47D36">
          <w:rPr>
            <w:rFonts w:ascii="Arial" w:eastAsia="Arial" w:hAnsi="Arial" w:cs="Arial"/>
            <w:b/>
            <w:bCs/>
            <w:sz w:val="24"/>
            <w:szCs w:val="24"/>
            <w:rPrChange w:id="177" w:author="Elisa Puertas" w:date="2022-04-27T19:10:00Z">
              <w:rPr>
                <w:b/>
                <w:bCs/>
              </w:rPr>
            </w:rPrChange>
          </w:rPr>
          <w:t>REQ01 – Evolução nominal, por região</w:t>
        </w:r>
      </w:ins>
    </w:p>
    <w:p w14:paraId="6059245C" w14:textId="77777777" w:rsidR="00B47D36" w:rsidRPr="00B47D36" w:rsidRDefault="00B47D36" w:rsidP="00B47D36">
      <w:pPr>
        <w:pStyle w:val="ListParagraph"/>
        <w:ind w:leftChars="0" w:left="1068" w:firstLineChars="0" w:firstLine="0"/>
        <w:rPr>
          <w:ins w:id="178" w:author="Elisa Puertas" w:date="2022-04-27T19:09:00Z"/>
          <w:rFonts w:ascii="Arial" w:eastAsia="Arial" w:hAnsi="Arial" w:cs="Arial"/>
          <w:sz w:val="24"/>
          <w:szCs w:val="24"/>
          <w:rPrChange w:id="179" w:author="Elisa Puertas" w:date="2022-04-27T19:09:00Z">
            <w:rPr>
              <w:ins w:id="180" w:author="Elisa Puertas" w:date="2022-04-27T19:09:00Z"/>
            </w:rPr>
          </w:rPrChange>
        </w:rPr>
      </w:pPr>
    </w:p>
    <w:p w14:paraId="56D4B9F5" w14:textId="77777777" w:rsidR="00B47D36" w:rsidRPr="00B47D36" w:rsidRDefault="00B47D36" w:rsidP="00B47D36">
      <w:pPr>
        <w:pStyle w:val="ListParagraph"/>
        <w:numPr>
          <w:ilvl w:val="1"/>
          <w:numId w:val="7"/>
        </w:numPr>
        <w:ind w:leftChars="0" w:firstLineChars="0"/>
        <w:rPr>
          <w:ins w:id="181" w:author="Elisa Puertas" w:date="2022-04-27T19:09:00Z"/>
          <w:rFonts w:ascii="Arial" w:eastAsia="Arial" w:hAnsi="Arial" w:cs="Arial"/>
          <w:sz w:val="24"/>
          <w:szCs w:val="24"/>
          <w:rPrChange w:id="182" w:author="Elisa Puertas" w:date="2022-04-27T19:09:00Z">
            <w:rPr>
              <w:ins w:id="183" w:author="Elisa Puertas" w:date="2022-04-27T19:09:00Z"/>
            </w:rPr>
          </w:rPrChange>
        </w:rPr>
        <w:pPrChange w:id="184" w:author="Elisa Puertas" w:date="2022-04-27T19:10:00Z">
          <w:pPr>
            <w:pStyle w:val="ListParagraph"/>
            <w:ind w:left="0" w:hanging="2"/>
          </w:pPr>
        </w:pPrChange>
      </w:pPr>
      <w:ins w:id="185" w:author="Elisa Puertas" w:date="2022-04-27T19:09:00Z">
        <w:r w:rsidRPr="00B47D36">
          <w:rPr>
            <w:rFonts w:ascii="Arial" w:eastAsia="Arial" w:hAnsi="Arial" w:cs="Arial"/>
            <w:sz w:val="24"/>
            <w:szCs w:val="24"/>
            <w:rPrChange w:id="186" w:author="Elisa Puertas" w:date="2022-04-27T19:09:00Z">
              <w:rPr/>
            </w:rPrChange>
          </w:rPr>
          <w:t>Tabela com evolução de matrículas</w:t>
        </w:r>
      </w:ins>
    </w:p>
    <w:p w14:paraId="39EED25B" w14:textId="77777777" w:rsidR="00B47D36" w:rsidRPr="00B47D36" w:rsidRDefault="00B47D36" w:rsidP="00B47D36">
      <w:pPr>
        <w:pStyle w:val="ListParagraph"/>
        <w:numPr>
          <w:ilvl w:val="1"/>
          <w:numId w:val="7"/>
        </w:numPr>
        <w:ind w:leftChars="0" w:firstLineChars="0"/>
        <w:rPr>
          <w:ins w:id="187" w:author="Elisa Puertas" w:date="2022-04-27T19:09:00Z"/>
          <w:rFonts w:ascii="Arial" w:eastAsia="Arial" w:hAnsi="Arial" w:cs="Arial"/>
          <w:sz w:val="24"/>
          <w:szCs w:val="24"/>
          <w:rPrChange w:id="188" w:author="Elisa Puertas" w:date="2022-04-27T19:09:00Z">
            <w:rPr>
              <w:ins w:id="189" w:author="Elisa Puertas" w:date="2022-04-27T19:09:00Z"/>
            </w:rPr>
          </w:rPrChange>
        </w:rPr>
        <w:pPrChange w:id="190" w:author="Elisa Puertas" w:date="2022-04-27T19:10:00Z">
          <w:pPr>
            <w:pStyle w:val="ListParagraph"/>
            <w:ind w:leftChars="0" w:left="1068" w:firstLineChars="0" w:firstLine="0"/>
          </w:pPr>
        </w:pPrChange>
      </w:pPr>
      <w:ins w:id="191" w:author="Elisa Puertas" w:date="2022-04-27T19:09:00Z">
        <w:r w:rsidRPr="00B47D36">
          <w:rPr>
            <w:rFonts w:ascii="Arial" w:eastAsia="Arial" w:hAnsi="Arial" w:cs="Arial"/>
            <w:sz w:val="24"/>
            <w:szCs w:val="24"/>
            <w:rPrChange w:id="192" w:author="Elisa Puertas" w:date="2022-04-27T19:09:00Z">
              <w:rPr/>
            </w:rPrChange>
          </w:rPr>
          <w:t>Curva de evolução de matrículas – nominal e %</w:t>
        </w:r>
      </w:ins>
    </w:p>
    <w:p w14:paraId="1A08CB8C" w14:textId="77777777" w:rsidR="00B47D36" w:rsidRPr="00B47D36" w:rsidRDefault="00B47D36" w:rsidP="00B47D36">
      <w:pPr>
        <w:pStyle w:val="ListParagraph"/>
        <w:numPr>
          <w:ilvl w:val="1"/>
          <w:numId w:val="7"/>
        </w:numPr>
        <w:ind w:leftChars="0" w:firstLineChars="0"/>
        <w:rPr>
          <w:ins w:id="193" w:author="Elisa Puertas" w:date="2022-04-27T19:09:00Z"/>
          <w:rFonts w:ascii="Arial" w:eastAsia="Arial" w:hAnsi="Arial" w:cs="Arial"/>
          <w:sz w:val="24"/>
          <w:szCs w:val="24"/>
          <w:rPrChange w:id="194" w:author="Elisa Puertas" w:date="2022-04-27T19:09:00Z">
            <w:rPr>
              <w:ins w:id="195" w:author="Elisa Puertas" w:date="2022-04-27T19:09:00Z"/>
            </w:rPr>
          </w:rPrChange>
        </w:rPr>
        <w:pPrChange w:id="196" w:author="Elisa Puertas" w:date="2022-04-27T19:10:00Z">
          <w:pPr>
            <w:pStyle w:val="ListParagraph"/>
            <w:ind w:left="0" w:hanging="2"/>
          </w:pPr>
        </w:pPrChange>
      </w:pPr>
      <w:ins w:id="197" w:author="Elisa Puertas" w:date="2022-04-27T19:09:00Z">
        <w:r w:rsidRPr="00B47D36">
          <w:rPr>
            <w:rFonts w:ascii="Arial" w:eastAsia="Arial" w:hAnsi="Arial" w:cs="Arial"/>
            <w:sz w:val="24"/>
            <w:szCs w:val="24"/>
            <w:rPrChange w:id="198" w:author="Elisa Puertas" w:date="2022-04-27T19:09:00Z">
              <w:rPr/>
            </w:rPrChange>
          </w:rPr>
          <w:t>Curva de evolução da população</w:t>
        </w:r>
      </w:ins>
    </w:p>
    <w:p w14:paraId="5E756F35" w14:textId="77777777" w:rsidR="00B47D36" w:rsidRPr="00B47D36" w:rsidRDefault="00B47D36" w:rsidP="00B47D36">
      <w:pPr>
        <w:pStyle w:val="ListParagraph"/>
        <w:numPr>
          <w:ilvl w:val="1"/>
          <w:numId w:val="7"/>
        </w:numPr>
        <w:ind w:leftChars="0" w:firstLineChars="0"/>
        <w:rPr>
          <w:ins w:id="199" w:author="Elisa Puertas" w:date="2022-04-27T19:09:00Z"/>
          <w:rFonts w:ascii="Arial" w:eastAsia="Arial" w:hAnsi="Arial" w:cs="Arial"/>
          <w:sz w:val="24"/>
          <w:szCs w:val="24"/>
          <w:rPrChange w:id="200" w:author="Elisa Puertas" w:date="2022-04-27T19:09:00Z">
            <w:rPr>
              <w:ins w:id="201" w:author="Elisa Puertas" w:date="2022-04-27T19:09:00Z"/>
            </w:rPr>
          </w:rPrChange>
        </w:rPr>
        <w:pPrChange w:id="202" w:author="Elisa Puertas" w:date="2022-04-27T19:10:00Z">
          <w:pPr>
            <w:pStyle w:val="ListParagraph"/>
            <w:ind w:left="0" w:hanging="2"/>
          </w:pPr>
        </w:pPrChange>
      </w:pPr>
      <w:ins w:id="203" w:author="Elisa Puertas" w:date="2022-04-27T19:09:00Z">
        <w:r w:rsidRPr="00B47D36">
          <w:rPr>
            <w:rFonts w:ascii="Arial" w:eastAsia="Arial" w:hAnsi="Arial" w:cs="Arial"/>
            <w:sz w:val="24"/>
            <w:szCs w:val="24"/>
            <w:rPrChange w:id="204" w:author="Elisa Puertas" w:date="2022-04-27T19:09:00Z">
              <w:rPr/>
            </w:rPrChange>
          </w:rPr>
          <w:t>Mapa com distribuição por estado</w:t>
        </w:r>
      </w:ins>
    </w:p>
    <w:p w14:paraId="5A382AAE" w14:textId="77777777" w:rsidR="00B47D36" w:rsidRPr="00B47D36" w:rsidRDefault="00B47D36" w:rsidP="00B47D36">
      <w:pPr>
        <w:pStyle w:val="ListParagraph"/>
        <w:ind w:left="0" w:hanging="2"/>
        <w:rPr>
          <w:ins w:id="205" w:author="Elisa Puertas" w:date="2022-04-27T19:09:00Z"/>
          <w:rFonts w:ascii="Arial" w:eastAsia="Arial" w:hAnsi="Arial" w:cs="Arial"/>
          <w:sz w:val="24"/>
          <w:szCs w:val="24"/>
          <w:rPrChange w:id="206" w:author="Elisa Puertas" w:date="2022-04-27T19:09:00Z">
            <w:rPr>
              <w:ins w:id="207" w:author="Elisa Puertas" w:date="2022-04-27T19:09:00Z"/>
            </w:rPr>
          </w:rPrChange>
        </w:rPr>
      </w:pPr>
    </w:p>
    <w:p w14:paraId="37CA3AAA" w14:textId="77777777" w:rsidR="00B47D36" w:rsidRPr="00B47D36" w:rsidRDefault="00B47D36" w:rsidP="00B47D36">
      <w:pPr>
        <w:pStyle w:val="ListParagraph"/>
        <w:numPr>
          <w:ilvl w:val="0"/>
          <w:numId w:val="6"/>
        </w:numPr>
        <w:suppressAutoHyphens w:val="0"/>
        <w:spacing w:after="160" w:line="259" w:lineRule="auto"/>
        <w:ind w:leftChars="0" w:firstLineChars="0"/>
        <w:contextualSpacing/>
        <w:textDirection w:val="lrTb"/>
        <w:textAlignment w:val="auto"/>
        <w:outlineLvl w:val="9"/>
        <w:rPr>
          <w:ins w:id="208" w:author="Elisa Puertas" w:date="2022-04-27T19:09:00Z"/>
          <w:rFonts w:ascii="Arial" w:eastAsia="Arial" w:hAnsi="Arial" w:cs="Arial"/>
          <w:sz w:val="24"/>
          <w:szCs w:val="24"/>
          <w:rPrChange w:id="209" w:author="Elisa Puertas" w:date="2022-04-27T19:09:00Z">
            <w:rPr>
              <w:ins w:id="210" w:author="Elisa Puertas" w:date="2022-04-27T19:09:00Z"/>
            </w:rPr>
          </w:rPrChange>
        </w:rPr>
      </w:pPr>
      <w:ins w:id="211" w:author="Elisa Puertas" w:date="2022-04-27T19:09:00Z">
        <w:r w:rsidRPr="00B47D36">
          <w:rPr>
            <w:rFonts w:ascii="Arial" w:eastAsia="Arial" w:hAnsi="Arial" w:cs="Arial"/>
            <w:sz w:val="24"/>
            <w:szCs w:val="24"/>
            <w:rPrChange w:id="212" w:author="Elisa Puertas" w:date="2022-04-27T19:09:00Z">
              <w:rPr/>
            </w:rPrChange>
          </w:rPr>
          <w:t>Por período, região, público/privado, rural/urbano</w:t>
        </w:r>
      </w:ins>
    </w:p>
    <w:p w14:paraId="64396359" w14:textId="77777777" w:rsidR="00B47D36" w:rsidRPr="00B47D36" w:rsidRDefault="00B47D36" w:rsidP="00B47D36">
      <w:pPr>
        <w:pStyle w:val="ListParagraph"/>
        <w:ind w:leftChars="0" w:left="1428" w:firstLineChars="0" w:firstLine="0"/>
        <w:rPr>
          <w:ins w:id="213" w:author="Elisa Puertas" w:date="2022-04-27T19:09:00Z"/>
          <w:rFonts w:ascii="Arial" w:eastAsia="Arial" w:hAnsi="Arial" w:cs="Arial"/>
          <w:sz w:val="24"/>
          <w:szCs w:val="24"/>
          <w:rPrChange w:id="214" w:author="Elisa Puertas" w:date="2022-04-27T19:09:00Z">
            <w:rPr>
              <w:ins w:id="215" w:author="Elisa Puertas" w:date="2022-04-27T19:09:00Z"/>
            </w:rPr>
          </w:rPrChange>
        </w:rPr>
      </w:pPr>
    </w:p>
    <w:p w14:paraId="08A53423" w14:textId="77777777" w:rsidR="00B47D36" w:rsidRPr="00B47D36" w:rsidRDefault="00B47D36" w:rsidP="00B47D36">
      <w:pPr>
        <w:pStyle w:val="ListParagraph"/>
        <w:numPr>
          <w:ilvl w:val="0"/>
          <w:numId w:val="5"/>
        </w:numPr>
        <w:suppressAutoHyphens w:val="0"/>
        <w:spacing w:after="160" w:line="259" w:lineRule="auto"/>
        <w:ind w:leftChars="0" w:firstLineChars="0"/>
        <w:contextualSpacing/>
        <w:textDirection w:val="lrTb"/>
        <w:textAlignment w:val="auto"/>
        <w:outlineLvl w:val="9"/>
        <w:rPr>
          <w:ins w:id="216" w:author="Elisa Puertas" w:date="2022-04-27T19:09:00Z"/>
          <w:rFonts w:ascii="Arial" w:eastAsia="Arial" w:hAnsi="Arial" w:cs="Arial"/>
          <w:b/>
          <w:bCs/>
          <w:sz w:val="24"/>
          <w:szCs w:val="24"/>
          <w:rPrChange w:id="217" w:author="Elisa Puertas" w:date="2022-04-27T19:10:00Z">
            <w:rPr>
              <w:ins w:id="218" w:author="Elisa Puertas" w:date="2022-04-27T19:09:00Z"/>
              <w:b/>
              <w:bCs/>
            </w:rPr>
          </w:rPrChange>
        </w:rPr>
      </w:pPr>
      <w:ins w:id="219" w:author="Elisa Puertas" w:date="2022-04-27T19:09:00Z">
        <w:r w:rsidRPr="00B47D36">
          <w:rPr>
            <w:rFonts w:ascii="Arial" w:eastAsia="Arial" w:hAnsi="Arial" w:cs="Arial"/>
            <w:b/>
            <w:bCs/>
            <w:sz w:val="24"/>
            <w:szCs w:val="24"/>
            <w:rPrChange w:id="220" w:author="Elisa Puertas" w:date="2022-04-27T19:10:00Z">
              <w:rPr>
                <w:b/>
                <w:bCs/>
              </w:rPr>
            </w:rPrChange>
          </w:rPr>
          <w:t>REQ02 - Evolução percentual em relação à 2011</w:t>
        </w:r>
      </w:ins>
    </w:p>
    <w:p w14:paraId="44CDDE48" w14:textId="77777777" w:rsidR="00B47D36" w:rsidRPr="00B47D36" w:rsidRDefault="00B47D36" w:rsidP="00B47D36">
      <w:pPr>
        <w:pStyle w:val="ListParagraph"/>
        <w:ind w:left="0" w:hanging="2"/>
        <w:rPr>
          <w:ins w:id="221" w:author="Elisa Puertas" w:date="2022-04-27T19:09:00Z"/>
          <w:rFonts w:ascii="Arial" w:eastAsia="Arial" w:hAnsi="Arial" w:cs="Arial"/>
          <w:b/>
          <w:bCs/>
          <w:sz w:val="24"/>
          <w:szCs w:val="24"/>
          <w:rPrChange w:id="222" w:author="Elisa Puertas" w:date="2022-04-27T19:10:00Z">
            <w:rPr>
              <w:ins w:id="223" w:author="Elisa Puertas" w:date="2022-04-27T19:09:00Z"/>
            </w:rPr>
          </w:rPrChange>
        </w:rPr>
      </w:pPr>
    </w:p>
    <w:p w14:paraId="28D55982" w14:textId="77777777" w:rsidR="00B47D36" w:rsidRPr="00B47D36" w:rsidRDefault="00B47D36" w:rsidP="00B47D36">
      <w:pPr>
        <w:pStyle w:val="ListParagraph"/>
        <w:numPr>
          <w:ilvl w:val="1"/>
          <w:numId w:val="7"/>
        </w:numPr>
        <w:ind w:leftChars="0" w:firstLineChars="0"/>
        <w:rPr>
          <w:ins w:id="224" w:author="Elisa Puertas" w:date="2022-04-27T19:09:00Z"/>
          <w:rFonts w:ascii="Arial" w:eastAsia="Arial" w:hAnsi="Arial" w:cs="Arial"/>
          <w:sz w:val="24"/>
          <w:szCs w:val="24"/>
          <w:rPrChange w:id="225" w:author="Elisa Puertas" w:date="2022-04-27T19:10:00Z">
            <w:rPr>
              <w:ins w:id="226" w:author="Elisa Puertas" w:date="2022-04-27T19:09:00Z"/>
            </w:rPr>
          </w:rPrChange>
        </w:rPr>
        <w:pPrChange w:id="227" w:author="Elisa Puertas" w:date="2022-04-27T19:10:00Z">
          <w:pPr>
            <w:pStyle w:val="ListParagraph"/>
            <w:ind w:left="0" w:hanging="2"/>
          </w:pPr>
        </w:pPrChange>
      </w:pPr>
      <w:ins w:id="228" w:author="Elisa Puertas" w:date="2022-04-27T19:09:00Z">
        <w:r w:rsidRPr="00B47D36">
          <w:rPr>
            <w:rFonts w:ascii="Arial" w:eastAsia="Arial" w:hAnsi="Arial" w:cs="Arial"/>
            <w:sz w:val="24"/>
            <w:szCs w:val="24"/>
            <w:rPrChange w:id="229" w:author="Elisa Puertas" w:date="2022-04-27T19:10:00Z">
              <w:rPr/>
            </w:rPrChange>
          </w:rPr>
          <w:t xml:space="preserve">Curva percentual comparativa em relação à 2011 de evolução de matrículas </w:t>
        </w:r>
      </w:ins>
    </w:p>
    <w:p w14:paraId="1BD7928A" w14:textId="77777777" w:rsidR="00B47D36" w:rsidRPr="00B47D36" w:rsidRDefault="00B47D36" w:rsidP="00B47D36">
      <w:pPr>
        <w:pStyle w:val="ListParagraph"/>
        <w:numPr>
          <w:ilvl w:val="1"/>
          <w:numId w:val="7"/>
        </w:numPr>
        <w:ind w:leftChars="0" w:firstLineChars="0"/>
        <w:rPr>
          <w:ins w:id="230" w:author="Elisa Puertas" w:date="2022-04-27T19:09:00Z"/>
          <w:rFonts w:ascii="Arial" w:eastAsia="Arial" w:hAnsi="Arial" w:cs="Arial"/>
          <w:sz w:val="24"/>
          <w:szCs w:val="24"/>
          <w:rPrChange w:id="231" w:author="Elisa Puertas" w:date="2022-04-27T19:10:00Z">
            <w:rPr>
              <w:ins w:id="232" w:author="Elisa Puertas" w:date="2022-04-27T19:09:00Z"/>
            </w:rPr>
          </w:rPrChange>
        </w:rPr>
        <w:pPrChange w:id="233" w:author="Elisa Puertas" w:date="2022-04-27T19:10:00Z">
          <w:pPr>
            <w:pStyle w:val="ListParagraph"/>
            <w:ind w:leftChars="0" w:left="1428" w:firstLineChars="0" w:firstLine="0"/>
          </w:pPr>
        </w:pPrChange>
      </w:pPr>
      <w:ins w:id="234" w:author="Elisa Puertas" w:date="2022-04-27T19:09:00Z">
        <w:r w:rsidRPr="00B47D36">
          <w:rPr>
            <w:rFonts w:ascii="Arial" w:eastAsia="Arial" w:hAnsi="Arial" w:cs="Arial"/>
            <w:sz w:val="24"/>
            <w:szCs w:val="24"/>
            <w:rPrChange w:id="235" w:author="Elisa Puertas" w:date="2022-04-27T19:10:00Z">
              <w:rPr/>
            </w:rPrChange>
          </w:rPr>
          <w:t>Comparativo público/privado, rural/urbano</w:t>
        </w:r>
      </w:ins>
    </w:p>
    <w:p w14:paraId="381D8875" w14:textId="77777777" w:rsidR="00B47D36" w:rsidRPr="00B47D36" w:rsidRDefault="00B47D36" w:rsidP="00B47D36">
      <w:pPr>
        <w:pStyle w:val="ListParagraph"/>
        <w:ind w:leftChars="0" w:left="1428" w:firstLineChars="0" w:firstLine="0"/>
        <w:rPr>
          <w:ins w:id="236" w:author="Elisa Puertas" w:date="2022-04-27T19:09:00Z"/>
          <w:rFonts w:ascii="Arial" w:eastAsia="Arial" w:hAnsi="Arial" w:cs="Arial"/>
          <w:sz w:val="24"/>
          <w:szCs w:val="24"/>
          <w:rPrChange w:id="237" w:author="Elisa Puertas" w:date="2022-04-27T19:09:00Z">
            <w:rPr>
              <w:ins w:id="238" w:author="Elisa Puertas" w:date="2022-04-27T19:09:00Z"/>
            </w:rPr>
          </w:rPrChange>
        </w:rPr>
      </w:pPr>
    </w:p>
    <w:p w14:paraId="6008BF8D" w14:textId="77777777" w:rsidR="00B47D36" w:rsidRPr="00B47D36" w:rsidRDefault="00B47D36" w:rsidP="00B47D36">
      <w:pPr>
        <w:pStyle w:val="ListParagraph"/>
        <w:numPr>
          <w:ilvl w:val="0"/>
          <w:numId w:val="6"/>
        </w:numPr>
        <w:suppressAutoHyphens w:val="0"/>
        <w:spacing w:after="160" w:line="259" w:lineRule="auto"/>
        <w:ind w:leftChars="0" w:firstLineChars="0"/>
        <w:contextualSpacing/>
        <w:textDirection w:val="lrTb"/>
        <w:textAlignment w:val="auto"/>
        <w:outlineLvl w:val="9"/>
        <w:rPr>
          <w:ins w:id="239" w:author="Elisa Puertas" w:date="2022-04-27T19:09:00Z"/>
          <w:rFonts w:ascii="Arial" w:eastAsia="Arial" w:hAnsi="Arial" w:cs="Arial"/>
          <w:sz w:val="24"/>
          <w:szCs w:val="24"/>
          <w:rPrChange w:id="240" w:author="Elisa Puertas" w:date="2022-04-27T19:09:00Z">
            <w:rPr>
              <w:ins w:id="241" w:author="Elisa Puertas" w:date="2022-04-27T19:09:00Z"/>
            </w:rPr>
          </w:rPrChange>
        </w:rPr>
      </w:pPr>
      <w:ins w:id="242" w:author="Elisa Puertas" w:date="2022-04-27T19:09:00Z">
        <w:r w:rsidRPr="00B47D36">
          <w:rPr>
            <w:rFonts w:ascii="Arial" w:eastAsia="Arial" w:hAnsi="Arial" w:cs="Arial"/>
            <w:sz w:val="24"/>
            <w:szCs w:val="24"/>
            <w:rPrChange w:id="243" w:author="Elisa Puertas" w:date="2022-04-27T19:09:00Z">
              <w:rPr/>
            </w:rPrChange>
          </w:rPr>
          <w:t>Por período e região</w:t>
        </w:r>
      </w:ins>
    </w:p>
    <w:p w14:paraId="4AA97643" w14:textId="77777777" w:rsidR="00B47D36" w:rsidRPr="00B47D36" w:rsidRDefault="00B47D36" w:rsidP="00B47D36">
      <w:pPr>
        <w:pStyle w:val="ListParagraph"/>
        <w:ind w:leftChars="0" w:left="1068" w:firstLineChars="0" w:firstLine="0"/>
        <w:rPr>
          <w:ins w:id="244" w:author="Elisa Puertas" w:date="2022-04-27T19:09:00Z"/>
          <w:rFonts w:ascii="Arial" w:eastAsia="Arial" w:hAnsi="Arial" w:cs="Arial"/>
          <w:sz w:val="24"/>
          <w:szCs w:val="24"/>
          <w:rPrChange w:id="245" w:author="Elisa Puertas" w:date="2022-04-27T19:09:00Z">
            <w:rPr>
              <w:ins w:id="246" w:author="Elisa Puertas" w:date="2022-04-27T19:09:00Z"/>
            </w:rPr>
          </w:rPrChange>
        </w:rPr>
      </w:pPr>
    </w:p>
    <w:p w14:paraId="622AD3B6" w14:textId="77777777" w:rsidR="00B47D36" w:rsidRPr="00B47D36" w:rsidRDefault="00B47D36" w:rsidP="00B47D36">
      <w:pPr>
        <w:pStyle w:val="ListParagraph"/>
        <w:numPr>
          <w:ilvl w:val="0"/>
          <w:numId w:val="5"/>
        </w:numPr>
        <w:suppressAutoHyphens w:val="0"/>
        <w:spacing w:after="160" w:line="259" w:lineRule="auto"/>
        <w:ind w:leftChars="0" w:firstLineChars="0"/>
        <w:contextualSpacing/>
        <w:textDirection w:val="lrTb"/>
        <w:textAlignment w:val="auto"/>
        <w:outlineLvl w:val="9"/>
        <w:rPr>
          <w:ins w:id="247" w:author="Elisa Puertas" w:date="2022-04-27T19:09:00Z"/>
          <w:rFonts w:ascii="Arial" w:eastAsia="Arial" w:hAnsi="Arial" w:cs="Arial"/>
          <w:b/>
          <w:bCs/>
          <w:sz w:val="24"/>
          <w:szCs w:val="24"/>
          <w:rPrChange w:id="248" w:author="Elisa Puertas" w:date="2022-04-27T19:10:00Z">
            <w:rPr>
              <w:ins w:id="249" w:author="Elisa Puertas" w:date="2022-04-27T19:09:00Z"/>
              <w:b/>
              <w:bCs/>
            </w:rPr>
          </w:rPrChange>
        </w:rPr>
      </w:pPr>
      <w:ins w:id="250" w:author="Elisa Puertas" w:date="2022-04-27T19:09:00Z">
        <w:r w:rsidRPr="00B47D36">
          <w:rPr>
            <w:rFonts w:ascii="Arial" w:eastAsia="Arial" w:hAnsi="Arial" w:cs="Arial"/>
            <w:b/>
            <w:bCs/>
            <w:sz w:val="24"/>
            <w:szCs w:val="24"/>
            <w:rPrChange w:id="251" w:author="Elisa Puertas" w:date="2022-04-27T19:10:00Z">
              <w:rPr>
                <w:b/>
                <w:bCs/>
              </w:rPr>
            </w:rPrChange>
          </w:rPr>
          <w:t>REQ03 – Evolução ensino público e privado</w:t>
        </w:r>
      </w:ins>
    </w:p>
    <w:p w14:paraId="2008D21F" w14:textId="77777777" w:rsidR="00B47D36" w:rsidRPr="00B47D36" w:rsidRDefault="00B47D36" w:rsidP="00B47D36">
      <w:pPr>
        <w:pStyle w:val="ListParagraph"/>
        <w:ind w:left="0" w:hanging="2"/>
        <w:rPr>
          <w:ins w:id="252" w:author="Elisa Puertas" w:date="2022-04-27T19:09:00Z"/>
          <w:rFonts w:ascii="Arial" w:eastAsia="Arial" w:hAnsi="Arial" w:cs="Arial"/>
          <w:sz w:val="24"/>
          <w:szCs w:val="24"/>
          <w:rPrChange w:id="253" w:author="Elisa Puertas" w:date="2022-04-27T19:09:00Z">
            <w:rPr>
              <w:ins w:id="254" w:author="Elisa Puertas" w:date="2022-04-27T19:09:00Z"/>
            </w:rPr>
          </w:rPrChange>
        </w:rPr>
      </w:pPr>
    </w:p>
    <w:p w14:paraId="0D71C369" w14:textId="77777777" w:rsidR="00B47D36" w:rsidRPr="00B47D36" w:rsidRDefault="00B47D36" w:rsidP="00B47D36">
      <w:pPr>
        <w:pStyle w:val="ListParagraph"/>
        <w:numPr>
          <w:ilvl w:val="1"/>
          <w:numId w:val="7"/>
        </w:numPr>
        <w:ind w:leftChars="0" w:firstLineChars="0"/>
        <w:rPr>
          <w:ins w:id="255" w:author="Elisa Puertas" w:date="2022-04-27T19:09:00Z"/>
          <w:rFonts w:ascii="Arial" w:eastAsia="Arial" w:hAnsi="Arial" w:cs="Arial"/>
          <w:sz w:val="24"/>
          <w:szCs w:val="24"/>
          <w:rPrChange w:id="256" w:author="Elisa Puertas" w:date="2022-04-27T19:09:00Z">
            <w:rPr>
              <w:ins w:id="257" w:author="Elisa Puertas" w:date="2022-04-27T19:09:00Z"/>
            </w:rPr>
          </w:rPrChange>
        </w:rPr>
        <w:pPrChange w:id="258" w:author="Elisa Puertas" w:date="2022-04-27T19:10:00Z">
          <w:pPr>
            <w:pStyle w:val="ListParagraph"/>
            <w:ind w:left="0" w:hanging="2"/>
          </w:pPr>
        </w:pPrChange>
      </w:pPr>
      <w:ins w:id="259" w:author="Elisa Puertas" w:date="2022-04-27T19:09:00Z">
        <w:r w:rsidRPr="00B47D36">
          <w:rPr>
            <w:rFonts w:ascii="Arial" w:eastAsia="Arial" w:hAnsi="Arial" w:cs="Arial"/>
            <w:sz w:val="24"/>
            <w:szCs w:val="24"/>
            <w:rPrChange w:id="260" w:author="Elisa Puertas" w:date="2022-04-27T19:09:00Z">
              <w:rPr/>
            </w:rPrChange>
          </w:rPr>
          <w:t>Evolução percentual comparativa entre público e privado, em relação à 2011</w:t>
        </w:r>
      </w:ins>
    </w:p>
    <w:p w14:paraId="4D85CF83" w14:textId="77777777" w:rsidR="00B47D36" w:rsidRPr="00B47D36" w:rsidRDefault="00B47D36" w:rsidP="00B47D36">
      <w:pPr>
        <w:ind w:leftChars="0" w:left="1080" w:firstLineChars="0" w:firstLine="0"/>
        <w:textDirection w:val="lrTb"/>
        <w:rPr>
          <w:ins w:id="261" w:author="Elisa Puertas" w:date="2022-04-27T19:10:00Z"/>
          <w:rFonts w:ascii="Arial" w:eastAsia="Arial" w:hAnsi="Arial" w:cs="Arial"/>
          <w:sz w:val="24"/>
          <w:szCs w:val="24"/>
          <w:rPrChange w:id="262" w:author="Elisa Puertas" w:date="2022-04-27T19:10:00Z">
            <w:rPr>
              <w:ins w:id="263" w:author="Elisa Puertas" w:date="2022-04-27T19:10:00Z"/>
              <w:rFonts w:eastAsia="Arial"/>
            </w:rPr>
          </w:rPrChange>
        </w:rPr>
        <w:pPrChange w:id="264" w:author="Elisa Puertas" w:date="2022-04-27T19:10:00Z">
          <w:pPr>
            <w:pStyle w:val="ListParagraph"/>
            <w:numPr>
              <w:ilvl w:val="1"/>
              <w:numId w:val="7"/>
            </w:numPr>
            <w:ind w:leftChars="0" w:left="1440" w:firstLineChars="0" w:hanging="360"/>
            <w:textDirection w:val="lrTb"/>
          </w:pPr>
        </w:pPrChange>
      </w:pPr>
    </w:p>
    <w:p w14:paraId="35223499" w14:textId="5E891F62" w:rsidR="00B47D36" w:rsidRPr="00B47D36" w:rsidRDefault="00B47D36" w:rsidP="00B47D36">
      <w:pPr>
        <w:pStyle w:val="ListParagraph"/>
        <w:numPr>
          <w:ilvl w:val="0"/>
          <w:numId w:val="6"/>
        </w:numPr>
        <w:suppressAutoHyphens w:val="0"/>
        <w:spacing w:after="160" w:line="259" w:lineRule="auto"/>
        <w:ind w:leftChars="0" w:firstLineChars="0"/>
        <w:contextualSpacing/>
        <w:textDirection w:val="lrTb"/>
        <w:textAlignment w:val="auto"/>
        <w:outlineLvl w:val="9"/>
        <w:rPr>
          <w:ins w:id="265" w:author="Elisa Puertas" w:date="2022-04-27T19:09:00Z"/>
          <w:rFonts w:ascii="Arial" w:eastAsia="Arial" w:hAnsi="Arial" w:cs="Arial"/>
          <w:sz w:val="24"/>
          <w:szCs w:val="24"/>
          <w:rPrChange w:id="266" w:author="Elisa Puertas" w:date="2022-04-27T19:09:00Z">
            <w:rPr>
              <w:ins w:id="267" w:author="Elisa Puertas" w:date="2022-04-27T19:09:00Z"/>
            </w:rPr>
          </w:rPrChange>
        </w:rPr>
        <w:pPrChange w:id="268" w:author="Elisa Puertas" w:date="2022-04-27T19:10:00Z">
          <w:pPr>
            <w:pStyle w:val="ListParagraph"/>
            <w:numPr>
              <w:numId w:val="6"/>
            </w:numPr>
            <w:suppressAutoHyphens w:val="0"/>
            <w:spacing w:after="160" w:line="259" w:lineRule="auto"/>
            <w:ind w:leftChars="0" w:left="1428" w:firstLineChars="0" w:hanging="360"/>
            <w:contextualSpacing/>
            <w:textDirection w:val="lrTb"/>
            <w:textAlignment w:val="auto"/>
            <w:outlineLvl w:val="9"/>
          </w:pPr>
        </w:pPrChange>
      </w:pPr>
      <w:ins w:id="269" w:author="Elisa Puertas" w:date="2022-04-27T19:09:00Z">
        <w:r w:rsidRPr="00B47D36">
          <w:rPr>
            <w:rFonts w:ascii="Arial" w:eastAsia="Arial" w:hAnsi="Arial" w:cs="Arial"/>
            <w:sz w:val="24"/>
            <w:szCs w:val="24"/>
            <w:rPrChange w:id="270" w:author="Elisa Puertas" w:date="2022-04-27T19:09:00Z">
              <w:rPr/>
            </w:rPrChange>
          </w:rPr>
          <w:t>Por período e região</w:t>
        </w:r>
      </w:ins>
    </w:p>
    <w:p w14:paraId="7C48A9B2" w14:textId="77777777" w:rsidR="00B47D36" w:rsidRPr="00B47D36" w:rsidRDefault="00B47D36" w:rsidP="00B47D36">
      <w:pPr>
        <w:pStyle w:val="ListParagraph"/>
        <w:ind w:left="0" w:hanging="2"/>
        <w:rPr>
          <w:ins w:id="271" w:author="Elisa Puertas" w:date="2022-04-27T19:09:00Z"/>
          <w:rFonts w:ascii="Arial" w:eastAsia="Arial" w:hAnsi="Arial" w:cs="Arial"/>
          <w:sz w:val="24"/>
          <w:szCs w:val="24"/>
          <w:rPrChange w:id="272" w:author="Elisa Puertas" w:date="2022-04-27T19:09:00Z">
            <w:rPr>
              <w:ins w:id="273" w:author="Elisa Puertas" w:date="2022-04-27T19:09:00Z"/>
            </w:rPr>
          </w:rPrChange>
        </w:rPr>
      </w:pPr>
    </w:p>
    <w:p w14:paraId="0AA302E2" w14:textId="77777777" w:rsidR="00B47D36" w:rsidRPr="00B47D36" w:rsidRDefault="00B47D36" w:rsidP="00B47D36">
      <w:pPr>
        <w:pStyle w:val="ListParagraph"/>
        <w:numPr>
          <w:ilvl w:val="0"/>
          <w:numId w:val="5"/>
        </w:numPr>
        <w:suppressAutoHyphens w:val="0"/>
        <w:spacing w:after="160" w:line="259" w:lineRule="auto"/>
        <w:ind w:leftChars="0" w:firstLineChars="0"/>
        <w:contextualSpacing/>
        <w:textDirection w:val="lrTb"/>
        <w:textAlignment w:val="auto"/>
        <w:outlineLvl w:val="9"/>
        <w:rPr>
          <w:ins w:id="274" w:author="Elisa Puertas" w:date="2022-04-27T19:09:00Z"/>
          <w:rFonts w:ascii="Arial" w:eastAsia="Arial" w:hAnsi="Arial" w:cs="Arial"/>
          <w:b/>
          <w:bCs/>
          <w:sz w:val="24"/>
          <w:szCs w:val="24"/>
          <w:rPrChange w:id="275" w:author="Elisa Puertas" w:date="2022-04-27T19:10:00Z">
            <w:rPr>
              <w:ins w:id="276" w:author="Elisa Puertas" w:date="2022-04-27T19:09:00Z"/>
              <w:b/>
              <w:bCs/>
            </w:rPr>
          </w:rPrChange>
        </w:rPr>
      </w:pPr>
      <w:ins w:id="277" w:author="Elisa Puertas" w:date="2022-04-27T19:09:00Z">
        <w:r w:rsidRPr="00B47D36">
          <w:rPr>
            <w:rFonts w:ascii="Arial" w:eastAsia="Arial" w:hAnsi="Arial" w:cs="Arial"/>
            <w:b/>
            <w:bCs/>
            <w:sz w:val="24"/>
            <w:szCs w:val="24"/>
            <w:rPrChange w:id="278" w:author="Elisa Puertas" w:date="2022-04-27T19:10:00Z">
              <w:rPr>
                <w:b/>
                <w:bCs/>
              </w:rPr>
            </w:rPrChange>
          </w:rPr>
          <w:t>REQ04 - Evolução rural e urbano</w:t>
        </w:r>
      </w:ins>
    </w:p>
    <w:p w14:paraId="2AB25D43" w14:textId="77777777" w:rsidR="00B47D36" w:rsidRPr="00B47D36" w:rsidRDefault="00B47D36" w:rsidP="00B47D36">
      <w:pPr>
        <w:pStyle w:val="ListParagraph"/>
        <w:ind w:leftChars="0" w:left="1068" w:firstLineChars="0" w:firstLine="0"/>
        <w:rPr>
          <w:ins w:id="279" w:author="Elisa Puertas" w:date="2022-04-27T19:09:00Z"/>
          <w:rFonts w:ascii="Arial" w:eastAsia="Arial" w:hAnsi="Arial" w:cs="Arial"/>
          <w:sz w:val="24"/>
          <w:szCs w:val="24"/>
          <w:rPrChange w:id="280" w:author="Elisa Puertas" w:date="2022-04-27T19:09:00Z">
            <w:rPr>
              <w:ins w:id="281" w:author="Elisa Puertas" w:date="2022-04-27T19:09:00Z"/>
              <w:b/>
              <w:bCs/>
            </w:rPr>
          </w:rPrChange>
        </w:rPr>
      </w:pPr>
    </w:p>
    <w:p w14:paraId="17B09FEB" w14:textId="77777777" w:rsidR="00B47D36" w:rsidRPr="00B47D36" w:rsidRDefault="00B47D36" w:rsidP="00B47D36">
      <w:pPr>
        <w:pStyle w:val="ListParagraph"/>
        <w:numPr>
          <w:ilvl w:val="1"/>
          <w:numId w:val="7"/>
        </w:numPr>
        <w:ind w:leftChars="0" w:firstLineChars="0"/>
        <w:rPr>
          <w:ins w:id="282" w:author="Elisa Puertas" w:date="2022-04-27T19:09:00Z"/>
          <w:rFonts w:ascii="Arial" w:eastAsia="Arial" w:hAnsi="Arial" w:cs="Arial"/>
          <w:sz w:val="24"/>
          <w:szCs w:val="24"/>
          <w:rPrChange w:id="283" w:author="Elisa Puertas" w:date="2022-04-27T19:09:00Z">
            <w:rPr>
              <w:ins w:id="284" w:author="Elisa Puertas" w:date="2022-04-27T19:09:00Z"/>
            </w:rPr>
          </w:rPrChange>
        </w:rPr>
        <w:pPrChange w:id="285" w:author="Elisa Puertas" w:date="2022-04-27T19:11:00Z">
          <w:pPr>
            <w:pStyle w:val="ListParagraph"/>
            <w:ind w:left="0" w:hanging="2"/>
          </w:pPr>
        </w:pPrChange>
      </w:pPr>
      <w:ins w:id="286" w:author="Elisa Puertas" w:date="2022-04-27T19:09:00Z">
        <w:r w:rsidRPr="00B47D36">
          <w:rPr>
            <w:rFonts w:ascii="Arial" w:eastAsia="Arial" w:hAnsi="Arial" w:cs="Arial"/>
            <w:sz w:val="24"/>
            <w:szCs w:val="24"/>
            <w:rPrChange w:id="287" w:author="Elisa Puertas" w:date="2022-04-27T19:09:00Z">
              <w:rPr/>
            </w:rPrChange>
          </w:rPr>
          <w:t>Evolução percentual comparativa entre rural e urbano, em relação à 2011</w:t>
        </w:r>
      </w:ins>
    </w:p>
    <w:p w14:paraId="6DF3C645" w14:textId="77777777" w:rsidR="00B47D36" w:rsidRPr="00B47D36" w:rsidRDefault="00B47D36" w:rsidP="00B47D36">
      <w:pPr>
        <w:pStyle w:val="ListParagraph"/>
        <w:ind w:left="0" w:hanging="2"/>
        <w:rPr>
          <w:ins w:id="288" w:author="Elisa Puertas" w:date="2022-04-27T19:09:00Z"/>
          <w:rFonts w:ascii="Arial" w:eastAsia="Arial" w:hAnsi="Arial" w:cs="Arial"/>
          <w:sz w:val="24"/>
          <w:szCs w:val="24"/>
          <w:rPrChange w:id="289" w:author="Elisa Puertas" w:date="2022-04-27T19:09:00Z">
            <w:rPr>
              <w:ins w:id="290" w:author="Elisa Puertas" w:date="2022-04-27T19:09:00Z"/>
            </w:rPr>
          </w:rPrChange>
        </w:rPr>
      </w:pPr>
    </w:p>
    <w:p w14:paraId="3C0A4558" w14:textId="77777777" w:rsidR="00B47D36" w:rsidRPr="00B47D36" w:rsidRDefault="00B47D36" w:rsidP="00B47D36">
      <w:pPr>
        <w:pStyle w:val="ListParagraph"/>
        <w:numPr>
          <w:ilvl w:val="0"/>
          <w:numId w:val="6"/>
        </w:numPr>
        <w:suppressAutoHyphens w:val="0"/>
        <w:spacing w:after="160" w:line="259" w:lineRule="auto"/>
        <w:ind w:leftChars="0" w:firstLineChars="0"/>
        <w:contextualSpacing/>
        <w:textDirection w:val="lrTb"/>
        <w:textAlignment w:val="auto"/>
        <w:outlineLvl w:val="9"/>
        <w:rPr>
          <w:ins w:id="291" w:author="Elisa Puertas" w:date="2022-04-27T19:09:00Z"/>
          <w:rFonts w:ascii="Arial" w:eastAsia="Arial" w:hAnsi="Arial" w:cs="Arial"/>
          <w:sz w:val="24"/>
          <w:szCs w:val="24"/>
          <w:rPrChange w:id="292" w:author="Elisa Puertas" w:date="2022-04-27T19:09:00Z">
            <w:rPr>
              <w:ins w:id="293" w:author="Elisa Puertas" w:date="2022-04-27T19:09:00Z"/>
            </w:rPr>
          </w:rPrChange>
        </w:rPr>
      </w:pPr>
      <w:ins w:id="294" w:author="Elisa Puertas" w:date="2022-04-27T19:09:00Z">
        <w:r w:rsidRPr="00B47D36">
          <w:rPr>
            <w:rFonts w:ascii="Arial" w:eastAsia="Arial" w:hAnsi="Arial" w:cs="Arial"/>
            <w:sz w:val="24"/>
            <w:szCs w:val="24"/>
            <w:rPrChange w:id="295" w:author="Elisa Puertas" w:date="2022-04-27T19:09:00Z">
              <w:rPr/>
            </w:rPrChange>
          </w:rPr>
          <w:t>Por período e região</w:t>
        </w:r>
      </w:ins>
    </w:p>
    <w:p w14:paraId="7113199B" w14:textId="77777777" w:rsidR="00B47D36" w:rsidRPr="00B47D36" w:rsidRDefault="00B47D36" w:rsidP="00B47D36">
      <w:pPr>
        <w:pStyle w:val="ListParagraph"/>
        <w:ind w:left="0" w:hanging="2"/>
        <w:rPr>
          <w:ins w:id="296" w:author="Elisa Puertas" w:date="2022-04-27T19:09:00Z"/>
          <w:rFonts w:ascii="Arial" w:eastAsia="Arial" w:hAnsi="Arial" w:cs="Arial"/>
          <w:sz w:val="24"/>
          <w:szCs w:val="24"/>
          <w:rPrChange w:id="297" w:author="Elisa Puertas" w:date="2022-04-27T19:09:00Z">
            <w:rPr>
              <w:ins w:id="298" w:author="Elisa Puertas" w:date="2022-04-27T19:09:00Z"/>
            </w:rPr>
          </w:rPrChange>
        </w:rPr>
      </w:pPr>
    </w:p>
    <w:p w14:paraId="04CA4AF2" w14:textId="71E0C719" w:rsidR="00B47D36" w:rsidRDefault="00B47D36" w:rsidP="00B47D36">
      <w:pPr>
        <w:pStyle w:val="ListParagraph"/>
        <w:numPr>
          <w:ilvl w:val="0"/>
          <w:numId w:val="5"/>
        </w:numPr>
        <w:suppressAutoHyphens w:val="0"/>
        <w:spacing w:after="160" w:line="259" w:lineRule="auto"/>
        <w:ind w:leftChars="0" w:firstLineChars="0"/>
        <w:contextualSpacing/>
        <w:textDirection w:val="lrTb"/>
        <w:textAlignment w:val="auto"/>
        <w:outlineLvl w:val="9"/>
        <w:rPr>
          <w:ins w:id="299" w:author="Elisa Puertas" w:date="2022-04-27T19:11:00Z"/>
          <w:rFonts w:ascii="Arial" w:eastAsia="Arial" w:hAnsi="Arial" w:cs="Arial"/>
          <w:b/>
          <w:bCs/>
          <w:sz w:val="24"/>
          <w:szCs w:val="24"/>
        </w:rPr>
      </w:pPr>
      <w:ins w:id="300" w:author="Elisa Puertas" w:date="2022-04-27T19:09:00Z">
        <w:r w:rsidRPr="00B47D36">
          <w:rPr>
            <w:rFonts w:ascii="Arial" w:eastAsia="Arial" w:hAnsi="Arial" w:cs="Arial"/>
            <w:b/>
            <w:bCs/>
            <w:sz w:val="24"/>
            <w:szCs w:val="24"/>
            <w:rPrChange w:id="301" w:author="Elisa Puertas" w:date="2022-04-27T19:11:00Z">
              <w:rPr>
                <w:b/>
                <w:bCs/>
              </w:rPr>
            </w:rPrChange>
          </w:rPr>
          <w:t>REQ05 - Efeito na pandemia</w:t>
        </w:r>
      </w:ins>
    </w:p>
    <w:p w14:paraId="57430770" w14:textId="4181292E" w:rsidR="00543F7A" w:rsidRDefault="00543F7A" w:rsidP="00543F7A">
      <w:pPr>
        <w:pStyle w:val="ListParagraph"/>
        <w:suppressAutoHyphens w:val="0"/>
        <w:spacing w:after="160" w:line="259" w:lineRule="auto"/>
        <w:ind w:leftChars="0" w:left="1068" w:firstLineChars="0" w:firstLine="0"/>
        <w:contextualSpacing/>
        <w:textDirection w:val="lrTb"/>
        <w:textAlignment w:val="auto"/>
        <w:outlineLvl w:val="9"/>
        <w:rPr>
          <w:ins w:id="302" w:author="Elisa Puertas" w:date="2022-04-27T19:11:00Z"/>
          <w:rFonts w:ascii="Arial" w:eastAsia="Arial" w:hAnsi="Arial" w:cs="Arial"/>
          <w:b/>
          <w:bCs/>
          <w:sz w:val="24"/>
          <w:szCs w:val="24"/>
        </w:rPr>
      </w:pPr>
    </w:p>
    <w:p w14:paraId="41A2F936" w14:textId="290907EF" w:rsidR="00543F7A" w:rsidRPr="00346376" w:rsidRDefault="00543F7A" w:rsidP="00543F7A">
      <w:pPr>
        <w:pStyle w:val="ListParagraph"/>
        <w:numPr>
          <w:ilvl w:val="1"/>
          <w:numId w:val="7"/>
        </w:numPr>
        <w:ind w:leftChars="0" w:firstLineChars="0"/>
        <w:rPr>
          <w:ins w:id="303" w:author="Elisa Puertas" w:date="2022-04-27T19:11:00Z"/>
          <w:rFonts w:ascii="Arial" w:eastAsia="Arial" w:hAnsi="Arial" w:cs="Arial"/>
          <w:sz w:val="24"/>
          <w:szCs w:val="24"/>
        </w:rPr>
      </w:pPr>
      <w:ins w:id="304" w:author="Elisa Puertas" w:date="2022-04-27T19:11:00Z">
        <w:r w:rsidRPr="00346376">
          <w:rPr>
            <w:rFonts w:ascii="Arial" w:eastAsia="Arial" w:hAnsi="Arial" w:cs="Arial"/>
            <w:sz w:val="24"/>
            <w:szCs w:val="24"/>
          </w:rPr>
          <w:t xml:space="preserve">Evolução </w:t>
        </w:r>
        <w:r>
          <w:rPr>
            <w:rFonts w:ascii="Arial" w:eastAsia="Arial" w:hAnsi="Arial" w:cs="Arial"/>
            <w:sz w:val="24"/>
            <w:szCs w:val="24"/>
          </w:rPr>
          <w:t xml:space="preserve">em 2020 </w:t>
        </w:r>
      </w:ins>
      <w:ins w:id="305" w:author="Elisa Puertas" w:date="2022-04-27T19:12:00Z">
        <w:r>
          <w:rPr>
            <w:rFonts w:ascii="Arial" w:eastAsia="Arial" w:hAnsi="Arial" w:cs="Arial"/>
            <w:sz w:val="24"/>
            <w:szCs w:val="24"/>
          </w:rPr>
          <w:t>e 2021</w:t>
        </w:r>
      </w:ins>
    </w:p>
    <w:p w14:paraId="1315AD38" w14:textId="77777777" w:rsidR="00543F7A" w:rsidRPr="00B47D36" w:rsidRDefault="00543F7A" w:rsidP="00543F7A">
      <w:pPr>
        <w:pStyle w:val="ListParagraph"/>
        <w:suppressAutoHyphens w:val="0"/>
        <w:spacing w:after="160" w:line="259" w:lineRule="auto"/>
        <w:ind w:leftChars="0" w:left="1068" w:firstLineChars="0" w:firstLine="0"/>
        <w:contextualSpacing/>
        <w:textDirection w:val="lrTb"/>
        <w:textAlignment w:val="auto"/>
        <w:outlineLvl w:val="9"/>
        <w:rPr>
          <w:ins w:id="306" w:author="Elisa Puertas" w:date="2022-04-27T19:09:00Z"/>
          <w:rFonts w:ascii="Arial" w:eastAsia="Arial" w:hAnsi="Arial" w:cs="Arial"/>
          <w:b/>
          <w:bCs/>
          <w:sz w:val="24"/>
          <w:szCs w:val="24"/>
          <w:rPrChange w:id="307" w:author="Elisa Puertas" w:date="2022-04-27T19:11:00Z">
            <w:rPr>
              <w:ins w:id="308" w:author="Elisa Puertas" w:date="2022-04-27T19:09:00Z"/>
              <w:b/>
              <w:bCs/>
            </w:rPr>
          </w:rPrChange>
        </w:rPr>
        <w:pPrChange w:id="309" w:author="Elisa Puertas" w:date="2022-04-27T19:11:00Z">
          <w:pPr>
            <w:pStyle w:val="ListParagraph"/>
            <w:numPr>
              <w:numId w:val="5"/>
            </w:numPr>
            <w:suppressAutoHyphens w:val="0"/>
            <w:spacing w:after="160" w:line="259" w:lineRule="auto"/>
            <w:ind w:leftChars="0" w:left="1068" w:firstLineChars="0" w:hanging="360"/>
            <w:contextualSpacing/>
            <w:textDirection w:val="lrTb"/>
            <w:textAlignment w:val="auto"/>
            <w:outlineLvl w:val="9"/>
          </w:pPr>
        </w:pPrChange>
      </w:pPr>
    </w:p>
    <w:p w14:paraId="5FA9CE4C" w14:textId="77777777" w:rsidR="00B47D36" w:rsidRPr="00B47D36" w:rsidRDefault="00B47D36" w:rsidP="00B47D36">
      <w:pPr>
        <w:pStyle w:val="ListParagraph"/>
        <w:ind w:left="0" w:hanging="2"/>
        <w:rPr>
          <w:ins w:id="310" w:author="Elisa Puertas" w:date="2022-04-27T19:09:00Z"/>
          <w:rFonts w:ascii="Arial" w:eastAsia="Arial" w:hAnsi="Arial" w:cs="Arial"/>
          <w:sz w:val="24"/>
          <w:szCs w:val="24"/>
          <w:rPrChange w:id="311" w:author="Elisa Puertas" w:date="2022-04-27T19:09:00Z">
            <w:rPr>
              <w:ins w:id="312" w:author="Elisa Puertas" w:date="2022-04-27T19:09:00Z"/>
              <w:b/>
              <w:bCs/>
            </w:rPr>
          </w:rPrChange>
        </w:rPr>
      </w:pPr>
    </w:p>
    <w:p w14:paraId="105C3625" w14:textId="77777777" w:rsidR="00B47D36" w:rsidRPr="00B47D36" w:rsidRDefault="00B47D36" w:rsidP="00543F7A">
      <w:pPr>
        <w:pStyle w:val="ListParagraph"/>
        <w:numPr>
          <w:ilvl w:val="0"/>
          <w:numId w:val="6"/>
        </w:numPr>
        <w:suppressAutoHyphens w:val="0"/>
        <w:spacing w:after="160" w:line="259" w:lineRule="auto"/>
        <w:ind w:leftChars="0" w:firstLineChars="0"/>
        <w:contextualSpacing/>
        <w:textAlignment w:val="auto"/>
        <w:outlineLvl w:val="9"/>
        <w:rPr>
          <w:ins w:id="313" w:author="Elisa Puertas" w:date="2022-04-27T19:09:00Z"/>
          <w:rFonts w:ascii="Arial" w:eastAsia="Arial" w:hAnsi="Arial" w:cs="Arial"/>
          <w:sz w:val="24"/>
          <w:szCs w:val="24"/>
          <w:rPrChange w:id="314" w:author="Elisa Puertas" w:date="2022-04-27T19:09:00Z">
            <w:rPr>
              <w:ins w:id="315" w:author="Elisa Puertas" w:date="2022-04-27T19:09:00Z"/>
            </w:rPr>
          </w:rPrChange>
        </w:rPr>
        <w:pPrChange w:id="316" w:author="Elisa Puertas" w:date="2022-04-27T19:12:00Z">
          <w:pPr>
            <w:pStyle w:val="ListParagraph"/>
            <w:ind w:left="0" w:hanging="2"/>
          </w:pPr>
        </w:pPrChange>
      </w:pPr>
      <w:ins w:id="317" w:author="Elisa Puertas" w:date="2022-04-27T19:09:00Z">
        <w:r w:rsidRPr="00B47D36">
          <w:rPr>
            <w:rFonts w:ascii="Arial" w:eastAsia="Arial" w:hAnsi="Arial" w:cs="Arial"/>
            <w:sz w:val="24"/>
            <w:szCs w:val="24"/>
            <w:rPrChange w:id="318" w:author="Elisa Puertas" w:date="2022-04-27T19:09:00Z">
              <w:rPr>
                <w:highlight w:val="yellow"/>
              </w:rPr>
            </w:rPrChange>
          </w:rPr>
          <w:t>Por estado, público/privado, rural/urbano</w:t>
        </w:r>
      </w:ins>
    </w:p>
    <w:p w14:paraId="3C95D892" w14:textId="77777777" w:rsidR="00B47D36" w:rsidRPr="00B47D36" w:rsidRDefault="00B47D36" w:rsidP="00543F7A">
      <w:pPr>
        <w:pStyle w:val="ListParagraph"/>
        <w:suppressAutoHyphens w:val="0"/>
        <w:spacing w:after="160" w:line="259" w:lineRule="auto"/>
        <w:ind w:leftChars="0" w:left="1428" w:firstLineChars="0" w:firstLine="0"/>
        <w:contextualSpacing/>
        <w:textAlignment w:val="auto"/>
        <w:outlineLvl w:val="9"/>
        <w:rPr>
          <w:ins w:id="319" w:author="Elisa Puertas" w:date="2022-04-27T19:09:00Z"/>
          <w:rFonts w:ascii="Arial" w:eastAsia="Arial" w:hAnsi="Arial" w:cs="Arial"/>
          <w:sz w:val="24"/>
          <w:szCs w:val="24"/>
          <w:rPrChange w:id="320" w:author="Elisa Puertas" w:date="2022-04-27T19:09:00Z">
            <w:rPr>
              <w:ins w:id="321" w:author="Elisa Puertas" w:date="2022-04-27T19:09:00Z"/>
              <w:b/>
              <w:bCs/>
            </w:rPr>
          </w:rPrChange>
        </w:rPr>
        <w:pPrChange w:id="322" w:author="Elisa Puertas" w:date="2022-04-27T19:12:00Z">
          <w:pPr>
            <w:pStyle w:val="ListParagraph"/>
            <w:ind w:leftChars="0" w:left="1068" w:firstLineChars="0" w:firstLine="0"/>
          </w:pPr>
        </w:pPrChange>
      </w:pPr>
    </w:p>
    <w:p w14:paraId="5BA23C8B" w14:textId="77777777" w:rsidR="00B47D36" w:rsidRPr="00543F7A" w:rsidRDefault="00B47D36" w:rsidP="00B47D36">
      <w:pPr>
        <w:pStyle w:val="ListParagraph"/>
        <w:numPr>
          <w:ilvl w:val="0"/>
          <w:numId w:val="5"/>
        </w:numPr>
        <w:suppressAutoHyphens w:val="0"/>
        <w:spacing w:after="160" w:line="259" w:lineRule="auto"/>
        <w:ind w:leftChars="0" w:firstLineChars="0"/>
        <w:contextualSpacing/>
        <w:textDirection w:val="lrTb"/>
        <w:textAlignment w:val="auto"/>
        <w:outlineLvl w:val="9"/>
        <w:rPr>
          <w:ins w:id="323" w:author="Elisa Puertas" w:date="2022-04-27T19:09:00Z"/>
          <w:rFonts w:ascii="Arial" w:eastAsia="Arial" w:hAnsi="Arial" w:cs="Arial"/>
          <w:b/>
          <w:bCs/>
          <w:sz w:val="24"/>
          <w:szCs w:val="24"/>
          <w:rPrChange w:id="324" w:author="Elisa Puertas" w:date="2022-04-27T19:12:00Z">
            <w:rPr>
              <w:ins w:id="325" w:author="Elisa Puertas" w:date="2022-04-27T19:09:00Z"/>
              <w:b/>
              <w:bCs/>
            </w:rPr>
          </w:rPrChange>
        </w:rPr>
      </w:pPr>
      <w:ins w:id="326" w:author="Elisa Puertas" w:date="2022-04-27T19:09:00Z">
        <w:r w:rsidRPr="00543F7A">
          <w:rPr>
            <w:rFonts w:ascii="Arial" w:eastAsia="Arial" w:hAnsi="Arial" w:cs="Arial"/>
            <w:b/>
            <w:bCs/>
            <w:sz w:val="24"/>
            <w:szCs w:val="24"/>
            <w:rPrChange w:id="327" w:author="Elisa Puertas" w:date="2022-04-27T19:12:00Z">
              <w:rPr>
                <w:b/>
                <w:bCs/>
              </w:rPr>
            </w:rPrChange>
          </w:rPr>
          <w:t>REQ06 – Outliers</w:t>
        </w:r>
      </w:ins>
    </w:p>
    <w:p w14:paraId="79F982B9" w14:textId="0585686F" w:rsidR="00B47D36" w:rsidRPr="00543F7A" w:rsidRDefault="00543F7A" w:rsidP="00543F7A">
      <w:pPr>
        <w:pStyle w:val="ListParagraph"/>
        <w:numPr>
          <w:ilvl w:val="1"/>
          <w:numId w:val="7"/>
        </w:numPr>
        <w:ind w:leftChars="0" w:firstLineChars="0"/>
        <w:rPr>
          <w:ins w:id="328" w:author="Elisa Puertas" w:date="2022-04-27T19:09:00Z"/>
          <w:rFonts w:ascii="Arial" w:eastAsia="Arial" w:hAnsi="Arial" w:cs="Arial"/>
          <w:sz w:val="24"/>
          <w:szCs w:val="24"/>
          <w:rPrChange w:id="329" w:author="Elisa Puertas" w:date="2022-04-27T19:12:00Z">
            <w:rPr>
              <w:ins w:id="330" w:author="Elisa Puertas" w:date="2022-04-27T19:09:00Z"/>
            </w:rPr>
          </w:rPrChange>
        </w:rPr>
        <w:pPrChange w:id="331" w:author="Elisa Puertas" w:date="2022-04-27T19:12:00Z">
          <w:pPr>
            <w:ind w:left="0" w:hanging="2"/>
          </w:pPr>
        </w:pPrChange>
      </w:pPr>
      <w:ins w:id="332" w:author="Elisa Puertas" w:date="2022-04-27T19:12:00Z">
        <w:r>
          <w:rPr>
            <w:rFonts w:ascii="Arial" w:eastAsia="Arial" w:hAnsi="Arial" w:cs="Arial"/>
            <w:sz w:val="24"/>
            <w:szCs w:val="24"/>
          </w:rPr>
          <w:t>E</w:t>
        </w:r>
      </w:ins>
      <w:ins w:id="333" w:author="Elisa Puertas" w:date="2022-04-27T19:09:00Z">
        <w:r w:rsidR="00B47D36" w:rsidRPr="00543F7A">
          <w:rPr>
            <w:rFonts w:ascii="Arial" w:eastAsia="Arial" w:hAnsi="Arial" w:cs="Arial"/>
            <w:sz w:val="24"/>
            <w:szCs w:val="24"/>
            <w:rPrChange w:id="334" w:author="Elisa Puertas" w:date="2022-04-27T19:12:00Z">
              <w:rPr/>
            </w:rPrChange>
          </w:rPr>
          <w:t>stado</w:t>
        </w:r>
      </w:ins>
      <w:ins w:id="335" w:author="Elisa Puertas" w:date="2022-04-27T19:12:00Z">
        <w:r>
          <w:rPr>
            <w:rFonts w:ascii="Arial" w:eastAsia="Arial" w:hAnsi="Arial" w:cs="Arial"/>
            <w:sz w:val="24"/>
            <w:szCs w:val="24"/>
          </w:rPr>
          <w:t>s que se destacaram (Para baixo ou para cima)</w:t>
        </w:r>
      </w:ins>
    </w:p>
    <w:p w14:paraId="2D3074D3" w14:textId="77777777" w:rsidR="00B47D36" w:rsidRDefault="00B47D3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59987E0" w14:textId="263A682A" w:rsidR="00274307" w:rsidDel="00B47D36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del w:id="336" w:author="Elisa Puertas" w:date="2022-04-27T19:09:00Z"/>
          <w:rFonts w:ascii="Arial" w:eastAsia="Arial" w:hAnsi="Arial" w:cs="Arial"/>
          <w:b/>
          <w:i/>
          <w:color w:val="000000"/>
          <w:sz w:val="28"/>
          <w:szCs w:val="28"/>
        </w:rPr>
      </w:pPr>
      <w:del w:id="337" w:author="Elisa Puertas" w:date="2022-04-27T19:09:00Z">
        <w:r w:rsidDel="00B47D36">
          <w:rPr>
            <w:rFonts w:ascii="Arial" w:eastAsia="Arial" w:hAnsi="Arial" w:cs="Arial"/>
            <w:b/>
            <w:i/>
            <w:color w:val="000000"/>
            <w:sz w:val="28"/>
            <w:szCs w:val="28"/>
          </w:rPr>
          <w:delText xml:space="preserve">RQ-01 – </w:delText>
        </w:r>
      </w:del>
      <w:del w:id="338" w:author="Elisa Puertas" w:date="2022-04-16T16:00:00Z">
        <w:r w:rsidDel="00D93EF4">
          <w:rPr>
            <w:rFonts w:ascii="Arial" w:eastAsia="Arial" w:hAnsi="Arial" w:cs="Arial"/>
            <w:b/>
            <w:i/>
            <w:color w:val="000000"/>
            <w:sz w:val="28"/>
            <w:szCs w:val="28"/>
            <w:highlight w:val="yellow"/>
          </w:rPr>
          <w:delText>Nome</w:delText>
        </w:r>
      </w:del>
    </w:p>
    <w:p w14:paraId="6DFE43B6" w14:textId="29BACEFA" w:rsidR="00274307" w:rsidDel="00B47D36" w:rsidRDefault="00274307">
      <w:pPr>
        <w:ind w:left="0" w:hanging="2"/>
        <w:rPr>
          <w:del w:id="339" w:author="Elisa Puertas" w:date="2022-04-27T19:09:00Z"/>
        </w:rPr>
      </w:pPr>
    </w:p>
    <w:p w14:paraId="4E7884D1" w14:textId="19D473A7" w:rsidR="00274307" w:rsidRPr="00D93EF4" w:rsidDel="00B47D36" w:rsidRDefault="004B1955">
      <w:pPr>
        <w:ind w:left="0" w:hanging="2"/>
        <w:jc w:val="both"/>
        <w:rPr>
          <w:del w:id="340" w:author="Elisa Puertas" w:date="2022-04-27T19:09:00Z"/>
          <w:rFonts w:ascii="Arial" w:eastAsia="Arial" w:hAnsi="Arial" w:cs="Arial"/>
          <w:sz w:val="24"/>
          <w:szCs w:val="24"/>
        </w:rPr>
      </w:pPr>
      <w:del w:id="341" w:author="Elisa Puertas" w:date="2022-04-27T19:09:00Z">
        <w:r w:rsidRPr="00D93EF4" w:rsidDel="00B47D36">
          <w:rPr>
            <w:rFonts w:ascii="Arial" w:eastAsia="Arial" w:hAnsi="Arial" w:cs="Arial"/>
            <w:sz w:val="24"/>
            <w:szCs w:val="24"/>
            <w:rPrChange w:id="342" w:author="Elisa Puertas" w:date="2022-04-16T15:58:00Z">
              <w:rPr>
                <w:rFonts w:ascii="Arial" w:eastAsia="Arial" w:hAnsi="Arial" w:cs="Arial"/>
                <w:color w:val="0000FF"/>
                <w:sz w:val="24"/>
                <w:szCs w:val="24"/>
              </w:rPr>
            </w:rPrChange>
          </w:rPr>
          <w:delText>Evolução do número total (Brasil) de crianças matriculadas no ensino básico e % sobre o total de crianças daquela faixa etária, ao longo dos últimos 10 anos</w:delText>
        </w:r>
      </w:del>
    </w:p>
    <w:p w14:paraId="008C2EC1" w14:textId="06659CA5" w:rsidR="00274307" w:rsidDel="00B47D36" w:rsidRDefault="00274307">
      <w:pPr>
        <w:ind w:left="0" w:hanging="2"/>
        <w:jc w:val="both"/>
        <w:rPr>
          <w:del w:id="343" w:author="Elisa Puertas" w:date="2022-04-27T19:09:00Z"/>
          <w:rFonts w:ascii="Arial" w:eastAsia="Arial" w:hAnsi="Arial" w:cs="Arial"/>
          <w:sz w:val="24"/>
          <w:szCs w:val="24"/>
        </w:rPr>
      </w:pPr>
    </w:p>
    <w:p w14:paraId="1CEA5A03" w14:textId="4E5E1338" w:rsidR="00274307" w:rsidDel="00B47D36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del w:id="344" w:author="Elisa Puertas" w:date="2022-04-27T19:09:00Z"/>
          <w:rFonts w:ascii="Arial" w:eastAsia="Arial" w:hAnsi="Arial" w:cs="Arial"/>
          <w:b/>
          <w:i/>
          <w:color w:val="000000"/>
          <w:sz w:val="28"/>
          <w:szCs w:val="28"/>
        </w:rPr>
      </w:pPr>
      <w:del w:id="345" w:author="Elisa Puertas" w:date="2022-04-27T19:09:00Z">
        <w:r w:rsidDel="00B47D36">
          <w:rPr>
            <w:rFonts w:ascii="Arial" w:eastAsia="Arial" w:hAnsi="Arial" w:cs="Arial"/>
            <w:b/>
            <w:i/>
            <w:color w:val="000000"/>
            <w:sz w:val="28"/>
            <w:szCs w:val="28"/>
          </w:rPr>
          <w:delText xml:space="preserve">RQ-02 – </w:delText>
        </w:r>
      </w:del>
      <w:del w:id="346" w:author="Elisa Puertas" w:date="2022-04-16T16:02:00Z">
        <w:r w:rsidDel="00BB52A4">
          <w:rPr>
            <w:rFonts w:ascii="Arial" w:eastAsia="Arial" w:hAnsi="Arial" w:cs="Arial"/>
            <w:b/>
            <w:i/>
            <w:color w:val="000000"/>
            <w:sz w:val="28"/>
            <w:szCs w:val="28"/>
            <w:highlight w:val="yellow"/>
          </w:rPr>
          <w:delText>Nome</w:delText>
        </w:r>
      </w:del>
    </w:p>
    <w:p w14:paraId="658BEBE5" w14:textId="0A1429FB" w:rsidR="00274307" w:rsidDel="00B47D36" w:rsidRDefault="00274307">
      <w:pPr>
        <w:ind w:left="0" w:hanging="2"/>
        <w:jc w:val="both"/>
        <w:rPr>
          <w:del w:id="347" w:author="Elisa Puertas" w:date="2022-04-27T19:09:00Z"/>
          <w:rFonts w:ascii="Arial" w:eastAsia="Arial" w:hAnsi="Arial" w:cs="Arial"/>
          <w:color w:val="0000FF"/>
          <w:sz w:val="24"/>
          <w:szCs w:val="24"/>
        </w:rPr>
      </w:pPr>
    </w:p>
    <w:p w14:paraId="43E5AE7C" w14:textId="726FBA7E" w:rsidR="00274307" w:rsidRPr="00D93EF4" w:rsidDel="00B47D36" w:rsidRDefault="004B1955">
      <w:pPr>
        <w:ind w:left="0" w:hanging="2"/>
        <w:jc w:val="both"/>
        <w:rPr>
          <w:del w:id="348" w:author="Elisa Puertas" w:date="2022-04-27T19:09:00Z"/>
          <w:rFonts w:ascii="Arial" w:eastAsia="Arial" w:hAnsi="Arial" w:cs="Arial"/>
          <w:sz w:val="24"/>
          <w:szCs w:val="24"/>
        </w:rPr>
      </w:pPr>
      <w:del w:id="349" w:author="Elisa Puertas" w:date="2022-04-27T19:09:00Z">
        <w:r w:rsidRPr="00D93EF4" w:rsidDel="00B47D36">
          <w:rPr>
            <w:rFonts w:ascii="Arial" w:eastAsia="Arial" w:hAnsi="Arial" w:cs="Arial"/>
            <w:sz w:val="24"/>
            <w:szCs w:val="24"/>
            <w:rPrChange w:id="350" w:author="Elisa Puertas" w:date="2022-04-16T15:58:00Z">
              <w:rPr>
                <w:rFonts w:ascii="Arial" w:eastAsia="Arial" w:hAnsi="Arial" w:cs="Arial"/>
                <w:color w:val="0000FF"/>
                <w:sz w:val="24"/>
                <w:szCs w:val="24"/>
              </w:rPr>
            </w:rPrChange>
          </w:rPr>
          <w:delText>Evolução do número de crianças matriculadas no ensino básico e % sobre o total de crianças daquela faixa etária, ao longo dos últimos 10 anos, por estado, segregados por ensino público e privado</w:delText>
        </w:r>
      </w:del>
    </w:p>
    <w:p w14:paraId="5D63979F" w14:textId="43526AAF" w:rsidR="00274307" w:rsidRPr="00D93EF4" w:rsidDel="00B47D36" w:rsidRDefault="00274307">
      <w:pPr>
        <w:ind w:left="0" w:hanging="2"/>
        <w:rPr>
          <w:del w:id="351" w:author="Elisa Puertas" w:date="2022-04-27T19:09:00Z"/>
        </w:rPr>
      </w:pPr>
    </w:p>
    <w:p w14:paraId="50BCA107" w14:textId="00E15A6D" w:rsidR="00274307" w:rsidDel="00B47D36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del w:id="352" w:author="Elisa Puertas" w:date="2022-04-27T19:09:00Z"/>
          <w:rFonts w:ascii="Arial" w:eastAsia="Arial" w:hAnsi="Arial" w:cs="Arial"/>
          <w:b/>
          <w:i/>
          <w:color w:val="000000"/>
          <w:sz w:val="28"/>
          <w:szCs w:val="28"/>
        </w:rPr>
      </w:pPr>
      <w:del w:id="353" w:author="Elisa Puertas" w:date="2022-04-27T19:09:00Z">
        <w:r w:rsidDel="00B47D36">
          <w:rPr>
            <w:rFonts w:ascii="Arial" w:eastAsia="Arial" w:hAnsi="Arial" w:cs="Arial"/>
            <w:b/>
            <w:i/>
            <w:color w:val="000000"/>
            <w:sz w:val="28"/>
            <w:szCs w:val="28"/>
          </w:rPr>
          <w:delText>RQ-0</w:delText>
        </w:r>
        <w:r w:rsidDel="00B47D36">
          <w:rPr>
            <w:rFonts w:ascii="Arial" w:eastAsia="Arial" w:hAnsi="Arial" w:cs="Arial"/>
            <w:b/>
            <w:i/>
            <w:sz w:val="28"/>
            <w:szCs w:val="28"/>
          </w:rPr>
          <w:delText>3</w:delText>
        </w:r>
        <w:r w:rsidDel="00B47D36">
          <w:rPr>
            <w:rFonts w:ascii="Arial" w:eastAsia="Arial" w:hAnsi="Arial" w:cs="Arial"/>
            <w:b/>
            <w:i/>
            <w:color w:val="000000"/>
            <w:sz w:val="28"/>
            <w:szCs w:val="28"/>
          </w:rPr>
          <w:delText xml:space="preserve"> – </w:delText>
        </w:r>
        <w:r w:rsidRPr="00BB52A4" w:rsidDel="00B47D36">
          <w:rPr>
            <w:rFonts w:ascii="Arial" w:eastAsia="Arial" w:hAnsi="Arial" w:cs="Arial"/>
            <w:b/>
            <w:i/>
            <w:color w:val="000000"/>
            <w:sz w:val="28"/>
            <w:szCs w:val="28"/>
            <w:rPrChange w:id="354" w:author="Elisa Puertas" w:date="2022-04-16T16:03:00Z">
              <w:rPr>
                <w:rFonts w:ascii="Arial" w:eastAsia="Arial" w:hAnsi="Arial" w:cs="Arial"/>
                <w:b/>
                <w:i/>
                <w:sz w:val="28"/>
                <w:szCs w:val="28"/>
                <w:highlight w:val="yellow"/>
              </w:rPr>
            </w:rPrChange>
          </w:rPr>
          <w:delText>Impacto da pandemia</w:delText>
        </w:r>
      </w:del>
    </w:p>
    <w:p w14:paraId="6F7A6374" w14:textId="5B0177FF" w:rsidR="00274307" w:rsidRPr="00D93EF4" w:rsidDel="00B47D36" w:rsidRDefault="004B1955">
      <w:pPr>
        <w:ind w:left="0" w:hanging="2"/>
        <w:jc w:val="both"/>
        <w:rPr>
          <w:del w:id="355" w:author="Elisa Puertas" w:date="2022-04-27T19:09:00Z"/>
          <w:rFonts w:ascii="Arial" w:eastAsia="Arial" w:hAnsi="Arial" w:cs="Arial"/>
          <w:sz w:val="24"/>
          <w:szCs w:val="24"/>
        </w:rPr>
      </w:pPr>
      <w:del w:id="356" w:author="Elisa Puertas" w:date="2022-04-27T19:09:00Z">
        <w:r w:rsidRPr="00D93EF4" w:rsidDel="00B47D36">
          <w:rPr>
            <w:rFonts w:ascii="Arial" w:eastAsia="Arial" w:hAnsi="Arial" w:cs="Arial"/>
            <w:sz w:val="24"/>
            <w:szCs w:val="24"/>
            <w:rPrChange w:id="357" w:author="Elisa Puertas" w:date="2022-04-16T15:58:00Z">
              <w:rPr>
                <w:rFonts w:ascii="Arial" w:eastAsia="Arial" w:hAnsi="Arial" w:cs="Arial"/>
                <w:color w:val="0000FF"/>
                <w:sz w:val="24"/>
                <w:szCs w:val="24"/>
              </w:rPr>
            </w:rPrChange>
          </w:rPr>
          <w:delText>Evolução do número total (Brasil) de crianças matriculadas no ensino básico e % sobre o total de crianças daquela faixa etária, em 2020/2021</w:delText>
        </w:r>
      </w:del>
    </w:p>
    <w:p w14:paraId="45465825" w14:textId="62655D28" w:rsidR="00274307" w:rsidRPr="00D93EF4" w:rsidDel="00B47D36" w:rsidRDefault="00274307">
      <w:pPr>
        <w:ind w:left="0" w:hanging="2"/>
        <w:jc w:val="both"/>
        <w:rPr>
          <w:del w:id="358" w:author="Elisa Puertas" w:date="2022-04-27T19:09:00Z"/>
          <w:rFonts w:ascii="Arial" w:eastAsia="Arial" w:hAnsi="Arial" w:cs="Arial"/>
          <w:sz w:val="24"/>
          <w:szCs w:val="24"/>
        </w:rPr>
      </w:pPr>
      <w:bookmarkStart w:id="359" w:name="_heading=h.z337ya" w:colFirst="0" w:colLast="0"/>
      <w:bookmarkEnd w:id="359"/>
    </w:p>
    <w:p w14:paraId="36B058C9" w14:textId="5D06F4D6" w:rsidR="00274307" w:rsidRPr="00D93EF4" w:rsidDel="00B47D36" w:rsidRDefault="004B1955">
      <w:pPr>
        <w:ind w:left="0" w:hanging="2"/>
        <w:jc w:val="both"/>
        <w:rPr>
          <w:del w:id="360" w:author="Elisa Puertas" w:date="2022-04-27T19:09:00Z"/>
          <w:rFonts w:ascii="Arial" w:eastAsia="Arial" w:hAnsi="Arial" w:cs="Arial"/>
          <w:sz w:val="24"/>
          <w:szCs w:val="24"/>
        </w:rPr>
      </w:pPr>
      <w:del w:id="361" w:author="Elisa Puertas" w:date="2022-04-27T19:09:00Z">
        <w:r w:rsidRPr="00D93EF4" w:rsidDel="00B47D36">
          <w:rPr>
            <w:rFonts w:ascii="Arial" w:eastAsia="Arial" w:hAnsi="Arial" w:cs="Arial"/>
            <w:sz w:val="24"/>
            <w:szCs w:val="24"/>
            <w:rPrChange w:id="362" w:author="Elisa Puertas" w:date="2022-04-16T15:58:00Z">
              <w:rPr>
                <w:rFonts w:ascii="Arial" w:eastAsia="Arial" w:hAnsi="Arial" w:cs="Arial"/>
                <w:color w:val="0000FF"/>
                <w:sz w:val="24"/>
                <w:szCs w:val="24"/>
              </w:rPr>
            </w:rPrChange>
          </w:rPr>
          <w:delText>Evolução do número de crianças matriculadas no ensino básico e % sobre o total de crianças daquela faixa etária, em 2020/2021, por estado, segregados por ensino público e privado</w:delText>
        </w:r>
      </w:del>
    </w:p>
    <w:p w14:paraId="264AEC97" w14:textId="6EEB8E61" w:rsidR="00274307" w:rsidRPr="00D93EF4" w:rsidDel="00B47D36" w:rsidRDefault="00274307">
      <w:pPr>
        <w:ind w:left="0" w:hanging="2"/>
        <w:jc w:val="both"/>
        <w:rPr>
          <w:del w:id="363" w:author="Elisa Puertas" w:date="2022-04-27T19:09:00Z"/>
          <w:rFonts w:ascii="Arial" w:eastAsia="Arial" w:hAnsi="Arial" w:cs="Arial"/>
          <w:sz w:val="24"/>
          <w:szCs w:val="24"/>
        </w:rPr>
      </w:pPr>
    </w:p>
    <w:p w14:paraId="236320F8" w14:textId="1D08D85F" w:rsidR="00274307" w:rsidRPr="00D93EF4" w:rsidDel="00B47D36" w:rsidRDefault="004B1955">
      <w:pPr>
        <w:ind w:left="0" w:hanging="2"/>
        <w:jc w:val="both"/>
        <w:rPr>
          <w:del w:id="364" w:author="Elisa Puertas" w:date="2022-04-27T19:09:00Z"/>
          <w:rFonts w:ascii="Arial" w:eastAsia="Arial" w:hAnsi="Arial" w:cs="Arial"/>
          <w:sz w:val="24"/>
          <w:szCs w:val="24"/>
        </w:rPr>
      </w:pPr>
      <w:del w:id="365" w:author="Elisa Puertas" w:date="2022-04-27T19:09:00Z">
        <w:r w:rsidRPr="00D93EF4" w:rsidDel="00B47D36">
          <w:rPr>
            <w:rFonts w:ascii="Arial" w:eastAsia="Arial" w:hAnsi="Arial" w:cs="Arial"/>
            <w:sz w:val="24"/>
            <w:szCs w:val="24"/>
            <w:rPrChange w:id="366" w:author="Elisa Puertas" w:date="2022-04-16T15:58:00Z">
              <w:rPr>
                <w:rFonts w:ascii="Arial" w:eastAsia="Arial" w:hAnsi="Arial" w:cs="Arial"/>
                <w:color w:val="0000FF"/>
                <w:sz w:val="24"/>
                <w:szCs w:val="24"/>
              </w:rPr>
            </w:rPrChange>
          </w:rPr>
          <w:delText xml:space="preserve">Gráfico comparativo entre anos 2020/2021 e 2018/2019, apresentando valores % por </w:delText>
        </w:r>
      </w:del>
      <w:del w:id="367" w:author="Elisa Puertas" w:date="2022-04-16T15:59:00Z">
        <w:r w:rsidRPr="00D93EF4" w:rsidDel="00D93EF4">
          <w:rPr>
            <w:rFonts w:ascii="Arial" w:eastAsia="Arial" w:hAnsi="Arial" w:cs="Arial"/>
            <w:sz w:val="24"/>
            <w:szCs w:val="24"/>
            <w:rPrChange w:id="368" w:author="Elisa Puertas" w:date="2022-04-16T15:58:00Z">
              <w:rPr>
                <w:rFonts w:ascii="Arial" w:eastAsia="Arial" w:hAnsi="Arial" w:cs="Arial"/>
                <w:color w:val="0000FF"/>
                <w:sz w:val="24"/>
                <w:szCs w:val="24"/>
              </w:rPr>
            </w:rPrChange>
          </w:rPr>
          <w:delText>Publico</w:delText>
        </w:r>
      </w:del>
      <w:del w:id="369" w:author="Elisa Puertas" w:date="2022-04-27T19:09:00Z">
        <w:r w:rsidRPr="00D93EF4" w:rsidDel="00B47D36">
          <w:rPr>
            <w:rFonts w:ascii="Arial" w:eastAsia="Arial" w:hAnsi="Arial" w:cs="Arial"/>
            <w:sz w:val="24"/>
            <w:szCs w:val="24"/>
            <w:rPrChange w:id="370" w:author="Elisa Puertas" w:date="2022-04-16T15:58:00Z">
              <w:rPr>
                <w:rFonts w:ascii="Arial" w:eastAsia="Arial" w:hAnsi="Arial" w:cs="Arial"/>
                <w:color w:val="0000FF"/>
                <w:sz w:val="24"/>
                <w:szCs w:val="24"/>
              </w:rPr>
            </w:rPrChange>
          </w:rPr>
          <w:delText>/Privado e Estado</w:delText>
        </w:r>
      </w:del>
      <w:del w:id="371" w:author="Elisa Puertas" w:date="2022-04-16T15:59:00Z">
        <w:r w:rsidRPr="00D93EF4" w:rsidDel="00D93EF4">
          <w:rPr>
            <w:rFonts w:ascii="Arial" w:eastAsia="Arial" w:hAnsi="Arial" w:cs="Arial"/>
            <w:sz w:val="24"/>
            <w:szCs w:val="24"/>
            <w:rPrChange w:id="372" w:author="Elisa Puertas" w:date="2022-04-16T15:58:00Z">
              <w:rPr>
                <w:rFonts w:ascii="Arial" w:eastAsia="Arial" w:hAnsi="Arial" w:cs="Arial"/>
                <w:color w:val="0000FF"/>
                <w:sz w:val="24"/>
                <w:szCs w:val="24"/>
              </w:rPr>
            </w:rPrChange>
          </w:rPr>
          <w:delText>.</w:delText>
        </w:r>
      </w:del>
    </w:p>
    <w:p w14:paraId="2CF481D8" w14:textId="77617F96" w:rsidR="00274307" w:rsidDel="00B47D36" w:rsidRDefault="00274307">
      <w:pPr>
        <w:ind w:left="0" w:hanging="2"/>
        <w:rPr>
          <w:del w:id="373" w:author="Elisa Puertas" w:date="2022-04-27T19:09:00Z"/>
          <w:rFonts w:ascii="Arial" w:eastAsia="Arial" w:hAnsi="Arial" w:cs="Arial"/>
          <w:sz w:val="24"/>
          <w:szCs w:val="24"/>
        </w:rPr>
      </w:pPr>
    </w:p>
    <w:p w14:paraId="3B25F457" w14:textId="5D4413D9" w:rsidR="00274307" w:rsidDel="00B47D36" w:rsidRDefault="004B1955">
      <w:pPr>
        <w:keepNext/>
        <w:numPr>
          <w:ilvl w:val="1"/>
          <w:numId w:val="2"/>
        </w:numPr>
        <w:spacing w:before="240" w:after="60"/>
        <w:ind w:left="1" w:hanging="3"/>
        <w:rPr>
          <w:del w:id="374" w:author="Elisa Puertas" w:date="2022-04-27T19:09:00Z"/>
          <w:rFonts w:ascii="Arial" w:eastAsia="Arial" w:hAnsi="Arial" w:cs="Arial"/>
          <w:b/>
          <w:i/>
          <w:sz w:val="28"/>
          <w:szCs w:val="28"/>
        </w:rPr>
      </w:pPr>
      <w:del w:id="375" w:author="Elisa Puertas" w:date="2022-04-27T19:09:00Z">
        <w:r w:rsidDel="00B47D36">
          <w:rPr>
            <w:rFonts w:ascii="Arial" w:eastAsia="Arial" w:hAnsi="Arial" w:cs="Arial"/>
            <w:b/>
            <w:i/>
            <w:sz w:val="28"/>
            <w:szCs w:val="28"/>
          </w:rPr>
          <w:delText>RQ-0</w:delText>
        </w:r>
      </w:del>
      <w:del w:id="376" w:author="Elisa Puertas" w:date="2022-04-16T16:04:00Z">
        <w:r w:rsidDel="00BB52A4">
          <w:rPr>
            <w:rFonts w:ascii="Arial" w:eastAsia="Arial" w:hAnsi="Arial" w:cs="Arial"/>
            <w:b/>
            <w:i/>
            <w:sz w:val="28"/>
            <w:szCs w:val="28"/>
          </w:rPr>
          <w:delText>3</w:delText>
        </w:r>
      </w:del>
      <w:del w:id="377" w:author="Elisa Puertas" w:date="2022-04-27T19:09:00Z">
        <w:r w:rsidDel="00B47D36">
          <w:rPr>
            <w:rFonts w:ascii="Arial" w:eastAsia="Arial" w:hAnsi="Arial" w:cs="Arial"/>
            <w:b/>
            <w:i/>
            <w:sz w:val="28"/>
            <w:szCs w:val="28"/>
          </w:rPr>
          <w:delText xml:space="preserve"> – </w:delText>
        </w:r>
        <w:r w:rsidRPr="00BB52A4" w:rsidDel="00B47D36">
          <w:rPr>
            <w:rFonts w:ascii="Arial" w:eastAsia="Arial" w:hAnsi="Arial" w:cs="Arial"/>
            <w:b/>
            <w:i/>
            <w:sz w:val="28"/>
            <w:szCs w:val="28"/>
            <w:rPrChange w:id="378" w:author="Elisa Puertas" w:date="2022-04-16T16:04:00Z">
              <w:rPr>
                <w:rFonts w:ascii="Arial" w:eastAsia="Arial" w:hAnsi="Arial" w:cs="Arial"/>
                <w:b/>
                <w:i/>
                <w:sz w:val="28"/>
                <w:szCs w:val="28"/>
                <w:highlight w:val="yellow"/>
              </w:rPr>
            </w:rPrChange>
          </w:rPr>
          <w:delText>Outliers</w:delText>
        </w:r>
      </w:del>
    </w:p>
    <w:p w14:paraId="3A1B8246" w14:textId="5906BBF0" w:rsidR="00274307" w:rsidRDefault="004B195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379" w:name="_heading=h.1y810tw" w:colFirst="0" w:colLast="0"/>
      <w:bookmarkEnd w:id="379"/>
      <w:del w:id="380" w:author="Elisa Puertas" w:date="2022-04-16T15:58:00Z">
        <w:r w:rsidRPr="00BB52A4" w:rsidDel="00D93EF4">
          <w:rPr>
            <w:rFonts w:ascii="Arial" w:eastAsia="Arial" w:hAnsi="Arial" w:cs="Arial"/>
            <w:sz w:val="24"/>
            <w:szCs w:val="24"/>
            <w:rPrChange w:id="381" w:author="Elisa Puertas" w:date="2022-04-16T16:04:00Z">
              <w:rPr>
                <w:rFonts w:ascii="Arial" w:eastAsia="Arial" w:hAnsi="Arial" w:cs="Arial"/>
                <w:color w:val="0000FF"/>
                <w:sz w:val="24"/>
                <w:szCs w:val="24"/>
              </w:rPr>
            </w:rPrChange>
          </w:rPr>
          <w:delText>Qual l</w:delText>
        </w:r>
      </w:del>
      <w:del w:id="382" w:author="Elisa Puertas" w:date="2022-04-16T15:59:00Z">
        <w:r w:rsidRPr="00BB52A4" w:rsidDel="00D93EF4">
          <w:rPr>
            <w:rFonts w:ascii="Arial" w:eastAsia="Arial" w:hAnsi="Arial" w:cs="Arial"/>
            <w:sz w:val="24"/>
            <w:szCs w:val="24"/>
            <w:rPrChange w:id="383" w:author="Elisa Puertas" w:date="2022-04-16T16:04:00Z">
              <w:rPr>
                <w:rFonts w:ascii="Arial" w:eastAsia="Arial" w:hAnsi="Arial" w:cs="Arial"/>
                <w:color w:val="0000FF"/>
                <w:sz w:val="24"/>
                <w:szCs w:val="24"/>
              </w:rPr>
            </w:rPrChange>
          </w:rPr>
          <w:delText>ocalizações(</w:delText>
        </w:r>
      </w:del>
      <w:del w:id="384" w:author="Elisa Puertas" w:date="2022-04-27T19:09:00Z">
        <w:r w:rsidRPr="00BB52A4" w:rsidDel="00B47D36">
          <w:rPr>
            <w:rFonts w:ascii="Arial" w:eastAsia="Arial" w:hAnsi="Arial" w:cs="Arial"/>
            <w:sz w:val="24"/>
            <w:szCs w:val="24"/>
            <w:rPrChange w:id="385" w:author="Elisa Puertas" w:date="2022-04-16T16:04:00Z">
              <w:rPr>
                <w:rFonts w:ascii="Arial" w:eastAsia="Arial" w:hAnsi="Arial" w:cs="Arial"/>
                <w:color w:val="0000FF"/>
                <w:sz w:val="24"/>
                <w:szCs w:val="24"/>
              </w:rPr>
            </w:rPrChange>
          </w:rPr>
          <w:delText xml:space="preserve">Região, estado ou </w:delText>
        </w:r>
      </w:del>
      <w:del w:id="386" w:author="Elisa Puertas" w:date="2022-04-16T15:59:00Z">
        <w:r w:rsidRPr="00BB52A4" w:rsidDel="00D93EF4">
          <w:rPr>
            <w:rFonts w:ascii="Arial" w:eastAsia="Arial" w:hAnsi="Arial" w:cs="Arial"/>
            <w:sz w:val="24"/>
            <w:szCs w:val="24"/>
            <w:rPrChange w:id="387" w:author="Elisa Puertas" w:date="2022-04-16T16:04:00Z">
              <w:rPr>
                <w:rFonts w:ascii="Arial" w:eastAsia="Arial" w:hAnsi="Arial" w:cs="Arial"/>
                <w:color w:val="0000FF"/>
                <w:sz w:val="24"/>
                <w:szCs w:val="24"/>
              </w:rPr>
            </w:rPrChange>
          </w:rPr>
          <w:delText>municipio</w:delText>
        </w:r>
      </w:del>
      <w:del w:id="388" w:author="Elisa Puertas" w:date="2022-04-27T19:09:00Z">
        <w:r w:rsidRPr="00BB52A4" w:rsidDel="00B47D36">
          <w:rPr>
            <w:rFonts w:ascii="Arial" w:eastAsia="Arial" w:hAnsi="Arial" w:cs="Arial"/>
            <w:sz w:val="24"/>
            <w:szCs w:val="24"/>
            <w:rPrChange w:id="389" w:author="Elisa Puertas" w:date="2022-04-16T16:04:00Z">
              <w:rPr>
                <w:rFonts w:ascii="Arial" w:eastAsia="Arial" w:hAnsi="Arial" w:cs="Arial"/>
                <w:color w:val="0000FF"/>
                <w:sz w:val="24"/>
                <w:szCs w:val="24"/>
              </w:rPr>
            </w:rPrChange>
          </w:rPr>
          <w:delText xml:space="preserve"> - a definir) tiveram as melhores e as piores respostas, considerando a média percentual no último ano</w:delText>
        </w:r>
      </w:del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Fontes de Dados</w:t>
      </w:r>
    </w:p>
    <w:p w14:paraId="4C619B02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578484ED" w14:textId="53DF2D0A" w:rsidR="00274307" w:rsidDel="00DE5930" w:rsidRDefault="004B1955">
      <w:pPr>
        <w:ind w:left="0" w:hanging="2"/>
        <w:jc w:val="both"/>
        <w:rPr>
          <w:del w:id="390" w:author="Elisa Puertas" w:date="2022-04-27T19:12:00Z"/>
          <w:rFonts w:ascii="Arial" w:eastAsia="Arial" w:hAnsi="Arial" w:cs="Arial"/>
          <w:sz w:val="24"/>
          <w:szCs w:val="24"/>
        </w:rPr>
      </w:pPr>
      <w:del w:id="391" w:author="Elisa Puertas" w:date="2022-04-27T19:12:00Z">
        <w:r w:rsidDel="00DE5930">
          <w:rPr>
            <w:rFonts w:ascii="Arial" w:eastAsia="Arial" w:hAnsi="Arial" w:cs="Arial"/>
            <w:sz w:val="24"/>
            <w:szCs w:val="24"/>
          </w:rPr>
          <w:delText xml:space="preserve">Esta seção apresenta uma análise preliminar das fontes de dados disponíveis na empresa </w:delText>
        </w:r>
      </w:del>
      <w:del w:id="392" w:author="Elisa Puertas" w:date="2022-04-16T16:05:00Z">
        <w:r w:rsidDel="008D2934">
          <w:rPr>
            <w:rFonts w:ascii="Arial" w:eastAsia="Arial" w:hAnsi="Arial" w:cs="Arial"/>
            <w:sz w:val="24"/>
            <w:szCs w:val="24"/>
          </w:rPr>
          <w:delText>e também</w:delText>
        </w:r>
      </w:del>
      <w:del w:id="393" w:author="Elisa Puertas" w:date="2022-04-27T19:12:00Z">
        <w:r w:rsidDel="00DE5930">
          <w:rPr>
            <w:rFonts w:ascii="Arial" w:eastAsia="Arial" w:hAnsi="Arial" w:cs="Arial"/>
            <w:sz w:val="24"/>
            <w:szCs w:val="24"/>
          </w:rPr>
          <w:delText xml:space="preserve"> as fontes externas, se estas forem utilizadas no </w:delText>
        </w:r>
      </w:del>
      <w:del w:id="394" w:author="Elisa Puertas" w:date="2022-04-16T16:05:00Z">
        <w:r w:rsidDel="008D2934">
          <w:rPr>
            <w:rFonts w:ascii="Arial" w:eastAsia="Arial" w:hAnsi="Arial" w:cs="Arial"/>
            <w:sz w:val="24"/>
            <w:szCs w:val="24"/>
          </w:rPr>
          <w:delText>pojeto</w:delText>
        </w:r>
      </w:del>
      <w:del w:id="395" w:author="Elisa Puertas" w:date="2022-04-27T19:12:00Z">
        <w:r w:rsidDel="00DE5930">
          <w:rPr>
            <w:rFonts w:ascii="Arial" w:eastAsia="Arial" w:hAnsi="Arial" w:cs="Arial"/>
            <w:sz w:val="24"/>
            <w:szCs w:val="24"/>
          </w:rPr>
          <w:delText>.</w:delText>
        </w:r>
      </w:del>
    </w:p>
    <w:p w14:paraId="11EC52D7" w14:textId="33CFC372" w:rsidR="00274307" w:rsidDel="00DE5930" w:rsidRDefault="00274307">
      <w:pPr>
        <w:ind w:left="0" w:hanging="2"/>
        <w:jc w:val="both"/>
        <w:rPr>
          <w:del w:id="396" w:author="Elisa Puertas" w:date="2022-04-27T19:12:00Z"/>
          <w:rFonts w:ascii="Arial" w:eastAsia="Arial" w:hAnsi="Arial" w:cs="Arial"/>
          <w:sz w:val="24"/>
          <w:szCs w:val="24"/>
        </w:rPr>
      </w:pPr>
      <w:bookmarkStart w:id="397" w:name="_heading=h.4i7ojhp" w:colFirst="0" w:colLast="0"/>
      <w:bookmarkEnd w:id="397"/>
    </w:p>
    <w:p w14:paraId="3232B44F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Fonte 1</w:t>
      </w:r>
    </w:p>
    <w:p w14:paraId="5E3C08FF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403217B9" w14:textId="5ED7E057" w:rsidR="00274307" w:rsidDel="00A63F0A" w:rsidRDefault="00A63F0A">
      <w:pPr>
        <w:ind w:left="0" w:hanging="2"/>
        <w:jc w:val="both"/>
        <w:rPr>
          <w:del w:id="398" w:author="Elisa Puertas" w:date="2022-04-16T16:07:00Z"/>
          <w:rFonts w:ascii="Arial" w:eastAsia="Arial" w:hAnsi="Arial" w:cs="Arial"/>
          <w:sz w:val="24"/>
          <w:szCs w:val="24"/>
        </w:rPr>
      </w:pPr>
      <w:ins w:id="399" w:author="Elisa Puertas" w:date="2022-04-16T16:07:00Z">
        <w:r>
          <w:rPr>
            <w:rFonts w:ascii="Arial" w:eastAsia="Arial" w:hAnsi="Arial" w:cs="Arial"/>
            <w:sz w:val="24"/>
            <w:szCs w:val="24"/>
          </w:rPr>
          <w:t>Site do IBGE</w:t>
        </w:r>
      </w:ins>
      <w:ins w:id="400" w:author="Elisa Puertas" w:date="2022-04-16T16:08:00Z">
        <w:r>
          <w:rPr>
            <w:rFonts w:ascii="Arial" w:eastAsia="Arial" w:hAnsi="Arial" w:cs="Arial"/>
            <w:sz w:val="24"/>
            <w:szCs w:val="24"/>
          </w:rPr>
          <w:t xml:space="preserve"> – tabela 6579</w:t>
        </w:r>
      </w:ins>
      <w:del w:id="401" w:author="Elisa Puertas" w:date="2022-04-16T16:07:00Z">
        <w:r w:rsidR="004B1955" w:rsidDel="00A63F0A">
          <w:rPr>
            <w:rFonts w:ascii="Arial" w:eastAsia="Arial" w:hAnsi="Arial" w:cs="Arial"/>
            <w:sz w:val="24"/>
            <w:szCs w:val="24"/>
          </w:rPr>
          <w:delText>&lt;Descrição da fonte. Exemplos: Banco de dados do Sistema de Informação; Planilha de Excel do Financeiro; Cotação diária do Dólar, etc...&gt;</w:delText>
        </w:r>
      </w:del>
    </w:p>
    <w:p w14:paraId="5CC4DC10" w14:textId="6544ED24" w:rsidR="00274307" w:rsidRDefault="00274307">
      <w:pPr>
        <w:ind w:left="0" w:hanging="2"/>
        <w:jc w:val="both"/>
        <w:rPr>
          <w:ins w:id="402" w:author="Elisa Puertas" w:date="2022-04-16T16:07:00Z"/>
          <w:rFonts w:ascii="Arial" w:eastAsia="Arial" w:hAnsi="Arial" w:cs="Arial"/>
          <w:sz w:val="24"/>
          <w:szCs w:val="24"/>
        </w:rPr>
      </w:pPr>
      <w:bookmarkStart w:id="403" w:name="_heading=h.2xcytpi" w:colFirst="0" w:colLast="0"/>
      <w:bookmarkEnd w:id="403"/>
    </w:p>
    <w:p w14:paraId="204A6269" w14:textId="77777777" w:rsidR="00A63F0A" w:rsidRDefault="00A63F0A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73B3313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Fonte 2</w:t>
      </w:r>
    </w:p>
    <w:p w14:paraId="05230A8A" w14:textId="77777777" w:rsidR="00274307" w:rsidRDefault="00274307">
      <w:pPr>
        <w:ind w:left="0" w:hanging="2"/>
      </w:pPr>
    </w:p>
    <w:p w14:paraId="2C58112C" w14:textId="7563D410" w:rsidR="00274307" w:rsidDel="00A63F0A" w:rsidRDefault="004B1955">
      <w:pPr>
        <w:ind w:left="0" w:hanging="2"/>
        <w:jc w:val="both"/>
        <w:rPr>
          <w:del w:id="404" w:author="Elisa Puertas" w:date="2022-04-16T16:08:00Z"/>
          <w:rFonts w:ascii="Arial" w:eastAsia="Arial" w:hAnsi="Arial" w:cs="Arial"/>
          <w:sz w:val="24"/>
          <w:szCs w:val="24"/>
        </w:rPr>
      </w:pPr>
      <w:del w:id="405" w:author="Elisa Puertas" w:date="2022-04-16T16:08:00Z">
        <w:r w:rsidDel="00A63F0A">
          <w:rPr>
            <w:rFonts w:ascii="Arial" w:eastAsia="Arial" w:hAnsi="Arial" w:cs="Arial"/>
            <w:sz w:val="24"/>
            <w:szCs w:val="24"/>
          </w:rPr>
          <w:delText>&lt;Descrição da fonte. Exemplos: Banco de dados do Sistema de Informação; Planilha de Excel do Financeiro; Cotação diária do Dólar, etc...&gt;</w:delText>
        </w:r>
      </w:del>
      <w:ins w:id="406" w:author="Elisa Puertas" w:date="2022-04-16T16:08:00Z">
        <w:r w:rsidR="00A63F0A">
          <w:rPr>
            <w:rFonts w:ascii="Arial" w:eastAsia="Arial" w:hAnsi="Arial" w:cs="Arial"/>
            <w:sz w:val="24"/>
            <w:szCs w:val="24"/>
          </w:rPr>
          <w:t xml:space="preserve">Site do </w:t>
        </w:r>
      </w:ins>
      <w:ins w:id="407" w:author="Elisa Puertas" w:date="2022-04-16T16:09:00Z">
        <w:r w:rsidR="00A63F0A">
          <w:rPr>
            <w:rFonts w:ascii="Arial" w:eastAsia="Arial" w:hAnsi="Arial" w:cs="Arial"/>
            <w:sz w:val="24"/>
            <w:szCs w:val="24"/>
          </w:rPr>
          <w:t>INEP – Dados estatísticos do Senso</w:t>
        </w:r>
      </w:ins>
    </w:p>
    <w:p w14:paraId="499791EF" w14:textId="6210DC9B" w:rsidR="00274307" w:rsidRDefault="00274307">
      <w:pPr>
        <w:ind w:leftChars="0" w:left="0" w:firstLineChars="0" w:firstLine="0"/>
        <w:jc w:val="both"/>
        <w:pPrChange w:id="408" w:author="Elisa Puertas" w:date="2022-04-16T16:09:00Z">
          <w:pPr>
            <w:ind w:left="0" w:hanging="2"/>
          </w:pPr>
        </w:pPrChange>
      </w:pPr>
    </w:p>
    <w:p w14:paraId="56C66C91" w14:textId="77777777" w:rsidR="00274307" w:rsidRDefault="00274307">
      <w:pPr>
        <w:ind w:left="0" w:hanging="2"/>
      </w:pPr>
      <w:bookmarkStart w:id="409" w:name="_heading=h.1ci93xb" w:colFirst="0" w:colLast="0"/>
      <w:bookmarkEnd w:id="409"/>
    </w:p>
    <w:p w14:paraId="153FE25A" w14:textId="35E04547" w:rsidR="00274307" w:rsidDel="00A63F0A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del w:id="410" w:author="Elisa Puertas" w:date="2022-04-16T16:09:00Z"/>
          <w:rFonts w:ascii="Arial" w:eastAsia="Arial" w:hAnsi="Arial" w:cs="Arial"/>
          <w:b/>
          <w:i/>
          <w:color w:val="000000"/>
          <w:sz w:val="28"/>
          <w:szCs w:val="28"/>
        </w:rPr>
      </w:pPr>
      <w:del w:id="411" w:author="Elisa Puertas" w:date="2022-04-16T16:09:00Z">
        <w:r w:rsidDel="00A63F0A">
          <w:rPr>
            <w:rFonts w:ascii="Arial" w:eastAsia="Arial" w:hAnsi="Arial" w:cs="Arial"/>
            <w:b/>
            <w:i/>
            <w:color w:val="000000"/>
            <w:sz w:val="28"/>
            <w:szCs w:val="28"/>
          </w:rPr>
          <w:delText>Fonte 3</w:delText>
        </w:r>
      </w:del>
    </w:p>
    <w:p w14:paraId="4EDB4AD8" w14:textId="77CE7D8C" w:rsidR="00274307" w:rsidDel="00A63F0A" w:rsidRDefault="00274307">
      <w:pPr>
        <w:ind w:left="0" w:hanging="2"/>
        <w:rPr>
          <w:del w:id="412" w:author="Elisa Puertas" w:date="2022-04-16T16:09:00Z"/>
        </w:rPr>
      </w:pPr>
    </w:p>
    <w:p w14:paraId="4DD32A7E" w14:textId="4438E646" w:rsidR="00274307" w:rsidDel="00A63F0A" w:rsidRDefault="004B1955">
      <w:pPr>
        <w:ind w:left="0" w:hanging="2"/>
        <w:jc w:val="both"/>
        <w:rPr>
          <w:del w:id="413" w:author="Elisa Puertas" w:date="2022-04-16T16:09:00Z"/>
          <w:rFonts w:ascii="Arial" w:eastAsia="Arial" w:hAnsi="Arial" w:cs="Arial"/>
          <w:sz w:val="24"/>
          <w:szCs w:val="24"/>
        </w:rPr>
      </w:pPr>
      <w:del w:id="414" w:author="Elisa Puertas" w:date="2022-04-16T16:09:00Z">
        <w:r w:rsidDel="00A63F0A">
          <w:rPr>
            <w:rFonts w:ascii="Arial" w:eastAsia="Arial" w:hAnsi="Arial" w:cs="Arial"/>
            <w:sz w:val="24"/>
            <w:szCs w:val="24"/>
          </w:rPr>
          <w:delText>&lt;Descrição da fonte. Exemplos: Banco de dados do Sistema de Informação; Planilha de Excel do Financeiro; Cotação diária do Dólar, etc...&gt;</w:delText>
        </w:r>
      </w:del>
    </w:p>
    <w:p w14:paraId="3911FE70" w14:textId="55E6F29B" w:rsidR="00274307" w:rsidDel="00A63F0A" w:rsidRDefault="00274307">
      <w:pPr>
        <w:ind w:left="0" w:hanging="2"/>
        <w:rPr>
          <w:del w:id="415" w:author="Elisa Puertas" w:date="2022-04-16T16:09:00Z"/>
        </w:rPr>
      </w:pPr>
    </w:p>
    <w:p w14:paraId="025AE04A" w14:textId="17F602B9" w:rsidR="00274307" w:rsidDel="00A63F0A" w:rsidRDefault="00274307">
      <w:pPr>
        <w:ind w:left="0" w:hanging="2"/>
        <w:rPr>
          <w:del w:id="416" w:author="Elisa Puertas" w:date="2022-04-16T16:09:00Z"/>
        </w:rPr>
      </w:pPr>
    </w:p>
    <w:p w14:paraId="735B22F0" w14:textId="77777777" w:rsidR="00274307" w:rsidRDefault="00274307">
      <w:pPr>
        <w:ind w:left="0" w:hanging="2"/>
      </w:pPr>
    </w:p>
    <w:p w14:paraId="0A5849E7" w14:textId="77777777" w:rsidR="00274307" w:rsidRDefault="00274307">
      <w:pPr>
        <w:ind w:left="0" w:hanging="2"/>
      </w:pPr>
    </w:p>
    <w:p w14:paraId="7817DEEF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46D0639F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438A9AB6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375E0AB0" w14:textId="77777777" w:rsidR="00274307" w:rsidRDefault="004B195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417" w:name="_heading=h.3whwml4" w:colFirst="0" w:colLast="0"/>
      <w:bookmarkEnd w:id="417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Anexos</w:t>
      </w:r>
    </w:p>
    <w:p w14:paraId="2DCCE239" w14:textId="77777777" w:rsidR="00274307" w:rsidRDefault="00274307">
      <w:pPr>
        <w:ind w:left="0" w:hanging="2"/>
      </w:pPr>
    </w:p>
    <w:p w14:paraId="280F67D8" w14:textId="3684CB96" w:rsidR="00274307" w:rsidRDefault="004B1955">
      <w:pPr>
        <w:ind w:left="0" w:hanging="2"/>
        <w:rPr>
          <w:rFonts w:ascii="Arial" w:eastAsia="Arial" w:hAnsi="Arial" w:cs="Arial"/>
          <w:sz w:val="24"/>
          <w:szCs w:val="24"/>
        </w:rPr>
      </w:pPr>
      <w:del w:id="418" w:author="Elisa Puertas" w:date="2022-04-16T15:35:00Z">
        <w:r w:rsidDel="00672E93">
          <w:rPr>
            <w:rFonts w:ascii="Arial" w:eastAsia="Arial" w:hAnsi="Arial" w:cs="Arial"/>
            <w:sz w:val="24"/>
            <w:szCs w:val="24"/>
          </w:rPr>
          <w:delText>&lt;Incluir aqui os anexos importantes, caso existam&gt;</w:delText>
        </w:r>
      </w:del>
    </w:p>
    <w:p w14:paraId="720F99B7" w14:textId="66795AA3" w:rsidR="00274307" w:rsidRPr="00672E93" w:rsidRDefault="004B19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ins w:id="419" w:author="Elisa Puertas" w:date="2022-04-16T15:35:00Z"/>
          <w:rFonts w:ascii="Arial" w:eastAsia="Arial" w:hAnsi="Arial" w:cs="Arial"/>
          <w:b/>
          <w:color w:val="000000"/>
          <w:sz w:val="28"/>
          <w:szCs w:val="28"/>
          <w:rPrChange w:id="420" w:author="Elisa Puertas" w:date="2022-04-16T15:35:00Z">
            <w:rPr>
              <w:ins w:id="421" w:author="Elisa Puertas" w:date="2022-04-16T15:35:00Z"/>
              <w:rFonts w:ascii="Arial" w:eastAsia="Arial" w:hAnsi="Arial" w:cs="Arial"/>
              <w:b/>
              <w:color w:val="000000"/>
              <w:sz w:val="32"/>
              <w:szCs w:val="32"/>
            </w:rPr>
          </w:rPrChange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ins w:id="422" w:author="Elisa Puertas" w:date="2022-04-16T15:35:00Z">
        <w:r w:rsidR="00672E93" w:rsidRPr="00672E93">
          <w:rPr>
            <w:rFonts w:ascii="Arial" w:eastAsia="Arial" w:hAnsi="Arial" w:cs="Arial"/>
            <w:b/>
            <w:color w:val="000000"/>
            <w:sz w:val="28"/>
            <w:szCs w:val="28"/>
            <w:rPrChange w:id="423" w:author="Elisa Puertas" w:date="2022-04-16T15:35:00Z"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rPrChange>
          </w:rPr>
          <w:t>Anexo 1:  Roteiro da entrevista inicial:</w:t>
        </w:r>
      </w:ins>
    </w:p>
    <w:p w14:paraId="6D962C9A" w14:textId="7A348E23" w:rsidR="00672E93" w:rsidRDefault="00672E9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ins w:id="424" w:author="Elisa Puertas" w:date="2022-04-16T15:36:00Z"/>
          <w:rFonts w:ascii="Arial" w:eastAsia="Arial" w:hAnsi="Arial" w:cs="Arial"/>
          <w:b/>
          <w:color w:val="000000"/>
          <w:sz w:val="32"/>
          <w:szCs w:val="32"/>
        </w:rPr>
      </w:pPr>
    </w:p>
    <w:p w14:paraId="4D3DDD02" w14:textId="45A2E9D1" w:rsidR="00672E93" w:rsidRDefault="00672E93" w:rsidP="00672E93">
      <w:pPr>
        <w:pStyle w:val="ListParagraph"/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ins w:id="425" w:author="Elisa Puertas" w:date="2022-04-16T15:37:00Z"/>
          <w:rFonts w:ascii="Arial" w:eastAsia="Arial" w:hAnsi="Arial" w:cs="Arial"/>
          <w:bCs/>
          <w:color w:val="000000"/>
          <w:sz w:val="24"/>
          <w:szCs w:val="24"/>
        </w:rPr>
      </w:pPr>
      <w:ins w:id="426" w:author="Elisa Puertas" w:date="2022-04-16T15:36:00Z">
        <w:r>
          <w:rPr>
            <w:rFonts w:ascii="Arial" w:eastAsia="Arial" w:hAnsi="Arial" w:cs="Arial"/>
            <w:bCs/>
            <w:color w:val="000000"/>
            <w:sz w:val="24"/>
            <w:szCs w:val="24"/>
          </w:rPr>
          <w:t>Qual o conteúdo na notíc</w:t>
        </w:r>
      </w:ins>
      <w:ins w:id="427" w:author="Elisa Puertas" w:date="2022-04-16T15:37:00Z">
        <w:r>
          <w:rPr>
            <w:rFonts w:ascii="Arial" w:eastAsia="Arial" w:hAnsi="Arial" w:cs="Arial"/>
            <w:bCs/>
            <w:color w:val="000000"/>
            <w:sz w:val="24"/>
            <w:szCs w:val="24"/>
          </w:rPr>
          <w:t>ia que pretendem publicar?</w:t>
        </w:r>
      </w:ins>
    </w:p>
    <w:p w14:paraId="15F0CCCC" w14:textId="29F151C5" w:rsidR="00672E93" w:rsidRDefault="00672E93" w:rsidP="00672E93">
      <w:pPr>
        <w:pStyle w:val="ListParagraph"/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ins w:id="428" w:author="Elisa Puertas" w:date="2022-04-16T15:41:00Z"/>
          <w:rFonts w:ascii="Arial" w:eastAsia="Arial" w:hAnsi="Arial" w:cs="Arial"/>
          <w:bCs/>
          <w:color w:val="000000"/>
          <w:sz w:val="24"/>
          <w:szCs w:val="24"/>
        </w:rPr>
      </w:pPr>
      <w:ins w:id="429" w:author="Elisa Puertas" w:date="2022-04-16T15:37:00Z">
        <w:r>
          <w:rPr>
            <w:rFonts w:ascii="Arial" w:eastAsia="Arial" w:hAnsi="Arial" w:cs="Arial"/>
            <w:bCs/>
            <w:color w:val="000000"/>
            <w:sz w:val="24"/>
            <w:szCs w:val="24"/>
          </w:rPr>
          <w:t xml:space="preserve">Que informações-chave gostariam que fossem </w:t>
        </w:r>
      </w:ins>
      <w:ins w:id="430" w:author="Elisa Puertas" w:date="2022-04-16T15:39:00Z">
        <w:r w:rsidR="000F1308">
          <w:rPr>
            <w:rFonts w:ascii="Arial" w:eastAsia="Arial" w:hAnsi="Arial" w:cs="Arial"/>
            <w:bCs/>
            <w:color w:val="000000"/>
            <w:sz w:val="24"/>
            <w:szCs w:val="24"/>
          </w:rPr>
          <w:t>analisadas</w:t>
        </w:r>
      </w:ins>
      <w:ins w:id="431" w:author="Elisa Puertas" w:date="2022-04-16T15:37:00Z">
        <w:r>
          <w:rPr>
            <w:rFonts w:ascii="Arial" w:eastAsia="Arial" w:hAnsi="Arial" w:cs="Arial"/>
            <w:bCs/>
            <w:color w:val="000000"/>
            <w:sz w:val="24"/>
            <w:szCs w:val="24"/>
          </w:rPr>
          <w:t xml:space="preserve"> </w:t>
        </w:r>
      </w:ins>
      <w:ins w:id="432" w:author="Elisa Puertas" w:date="2022-04-16T15:38:00Z">
        <w:r>
          <w:rPr>
            <w:rFonts w:ascii="Arial" w:eastAsia="Arial" w:hAnsi="Arial" w:cs="Arial"/>
            <w:bCs/>
            <w:color w:val="000000"/>
            <w:sz w:val="24"/>
            <w:szCs w:val="24"/>
          </w:rPr>
          <w:t>para a</w:t>
        </w:r>
      </w:ins>
      <w:ins w:id="433" w:author="Elisa Puertas" w:date="2022-04-16T15:37:00Z">
        <w:r>
          <w:rPr>
            <w:rFonts w:ascii="Arial" w:eastAsia="Arial" w:hAnsi="Arial" w:cs="Arial"/>
            <w:bCs/>
            <w:color w:val="000000"/>
            <w:sz w:val="24"/>
            <w:szCs w:val="24"/>
          </w:rPr>
          <w:t xml:space="preserve"> publicação </w:t>
        </w:r>
      </w:ins>
      <w:ins w:id="434" w:author="Elisa Puertas" w:date="2022-04-16T15:41:00Z">
        <w:r w:rsidR="000F1308">
          <w:rPr>
            <w:rFonts w:ascii="Arial" w:eastAsia="Arial" w:hAnsi="Arial" w:cs="Arial"/>
            <w:bCs/>
            <w:color w:val="000000"/>
            <w:sz w:val="24"/>
            <w:szCs w:val="24"/>
          </w:rPr>
          <w:t>n</w:t>
        </w:r>
      </w:ins>
      <w:ins w:id="435" w:author="Elisa Puertas" w:date="2022-04-16T15:37:00Z">
        <w:r>
          <w:rPr>
            <w:rFonts w:ascii="Arial" w:eastAsia="Arial" w:hAnsi="Arial" w:cs="Arial"/>
            <w:bCs/>
            <w:color w:val="000000"/>
            <w:sz w:val="24"/>
            <w:szCs w:val="24"/>
          </w:rPr>
          <w:t>o jornal?</w:t>
        </w:r>
      </w:ins>
    </w:p>
    <w:p w14:paraId="401855BF" w14:textId="77777777" w:rsidR="00170B84" w:rsidRPr="00346376" w:rsidRDefault="00170B84" w:rsidP="00170B84">
      <w:pPr>
        <w:pStyle w:val="ListParagraph"/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ins w:id="436" w:author="Elisa Puertas" w:date="2022-04-16T15:44:00Z"/>
          <w:rFonts w:ascii="Arial" w:eastAsia="Arial" w:hAnsi="Arial" w:cs="Arial"/>
          <w:bCs/>
          <w:color w:val="000000"/>
          <w:sz w:val="24"/>
          <w:szCs w:val="24"/>
        </w:rPr>
      </w:pPr>
      <w:ins w:id="437" w:author="Elisa Puertas" w:date="2022-04-16T15:44:00Z">
        <w:r>
          <w:rPr>
            <w:rFonts w:ascii="Arial" w:eastAsia="Arial" w:hAnsi="Arial" w:cs="Arial"/>
            <w:bCs/>
            <w:color w:val="000000"/>
            <w:sz w:val="24"/>
            <w:szCs w:val="24"/>
          </w:rPr>
          <w:t>Qual o público-alvo da notícia?</w:t>
        </w:r>
      </w:ins>
    </w:p>
    <w:p w14:paraId="13E839C8" w14:textId="747DBCAB" w:rsidR="00170B84" w:rsidRDefault="00170B84" w:rsidP="00672E93">
      <w:pPr>
        <w:pStyle w:val="ListParagraph"/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ins w:id="438" w:author="Elisa Puertas" w:date="2022-04-16T15:44:00Z"/>
          <w:rFonts w:ascii="Arial" w:eastAsia="Arial" w:hAnsi="Arial" w:cs="Arial"/>
          <w:bCs/>
          <w:color w:val="000000"/>
          <w:sz w:val="24"/>
          <w:szCs w:val="24"/>
        </w:rPr>
      </w:pPr>
      <w:ins w:id="439" w:author="Elisa Puertas" w:date="2022-04-16T15:44:00Z">
        <w:r>
          <w:rPr>
            <w:rFonts w:ascii="Arial" w:eastAsia="Arial" w:hAnsi="Arial" w:cs="Arial"/>
            <w:bCs/>
            <w:color w:val="000000"/>
            <w:sz w:val="24"/>
            <w:szCs w:val="24"/>
          </w:rPr>
          <w:t>Em relação ao dashboard resultado da análise:</w:t>
        </w:r>
      </w:ins>
    </w:p>
    <w:p w14:paraId="16BBE73B" w14:textId="07FB4496" w:rsidR="00170B84" w:rsidRDefault="00170B84" w:rsidP="00170B84">
      <w:pPr>
        <w:pStyle w:val="ListParagraph"/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ins w:id="440" w:author="Elisa Puertas" w:date="2022-04-16T15:45:00Z"/>
          <w:rFonts w:ascii="Arial" w:eastAsia="Arial" w:hAnsi="Arial" w:cs="Arial"/>
          <w:bCs/>
          <w:color w:val="000000"/>
          <w:sz w:val="24"/>
          <w:szCs w:val="24"/>
        </w:rPr>
      </w:pPr>
      <w:ins w:id="441" w:author="Elisa Puertas" w:date="2022-04-16T15:44:00Z">
        <w:r>
          <w:rPr>
            <w:rFonts w:ascii="Arial" w:eastAsia="Arial" w:hAnsi="Arial" w:cs="Arial"/>
            <w:bCs/>
            <w:color w:val="000000"/>
            <w:sz w:val="24"/>
            <w:szCs w:val="24"/>
          </w:rPr>
          <w:t>Que da</w:t>
        </w:r>
      </w:ins>
      <w:ins w:id="442" w:author="Elisa Puertas" w:date="2022-04-16T15:45:00Z">
        <w:r>
          <w:rPr>
            <w:rFonts w:ascii="Arial" w:eastAsia="Arial" w:hAnsi="Arial" w:cs="Arial"/>
            <w:bCs/>
            <w:color w:val="000000"/>
            <w:sz w:val="24"/>
            <w:szCs w:val="24"/>
          </w:rPr>
          <w:t>dos gostariam que fossem apresentados</w:t>
        </w:r>
      </w:ins>
    </w:p>
    <w:p w14:paraId="4D82D468" w14:textId="070A3823" w:rsidR="00170B84" w:rsidRDefault="00170B84" w:rsidP="00170B84">
      <w:pPr>
        <w:pStyle w:val="ListParagraph"/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ins w:id="443" w:author="Elisa Puertas" w:date="2022-04-16T15:45:00Z"/>
          <w:rFonts w:ascii="Arial" w:eastAsia="Arial" w:hAnsi="Arial" w:cs="Arial"/>
          <w:bCs/>
          <w:color w:val="000000"/>
          <w:sz w:val="24"/>
          <w:szCs w:val="24"/>
        </w:rPr>
      </w:pPr>
      <w:ins w:id="444" w:author="Elisa Puertas" w:date="2022-04-16T15:45:00Z">
        <w:r>
          <w:rPr>
            <w:rFonts w:ascii="Arial" w:eastAsia="Arial" w:hAnsi="Arial" w:cs="Arial"/>
            <w:bCs/>
            <w:color w:val="000000"/>
            <w:sz w:val="24"/>
            <w:szCs w:val="24"/>
          </w:rPr>
          <w:t>Em Gráficos e/ou tabelas</w:t>
        </w:r>
      </w:ins>
    </w:p>
    <w:p w14:paraId="2E1846D2" w14:textId="2292A9E5" w:rsidR="00170B84" w:rsidRDefault="00170B84">
      <w:pPr>
        <w:pStyle w:val="ListParagraph"/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ins w:id="445" w:author="Elisa Puertas" w:date="2022-04-16T15:44:00Z"/>
          <w:rFonts w:ascii="Arial" w:eastAsia="Arial" w:hAnsi="Arial" w:cs="Arial"/>
          <w:bCs/>
          <w:color w:val="000000"/>
          <w:sz w:val="24"/>
          <w:szCs w:val="24"/>
        </w:rPr>
        <w:pPrChange w:id="446" w:author="Elisa Puertas" w:date="2022-04-16T15:44:00Z">
          <w:pPr>
            <w:pStyle w:val="ListParagraph"/>
            <w:keepNext/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Chars="0" w:left="358" w:firstLineChars="0" w:hanging="360"/>
          </w:pPr>
        </w:pPrChange>
      </w:pPr>
      <w:ins w:id="447" w:author="Elisa Puertas" w:date="2022-04-16T15:45:00Z">
        <w:r>
          <w:rPr>
            <w:rFonts w:ascii="Arial" w:eastAsia="Arial" w:hAnsi="Arial" w:cs="Arial"/>
            <w:bCs/>
            <w:color w:val="000000"/>
            <w:sz w:val="24"/>
            <w:szCs w:val="24"/>
          </w:rPr>
          <w:t xml:space="preserve">Qual o tipo de gráfico (linha, barra, </w:t>
        </w:r>
        <w:proofErr w:type="gramStart"/>
        <w:r>
          <w:rPr>
            <w:rFonts w:ascii="Arial" w:eastAsia="Arial" w:hAnsi="Arial" w:cs="Arial"/>
            <w:bCs/>
            <w:color w:val="000000"/>
            <w:sz w:val="24"/>
            <w:szCs w:val="24"/>
          </w:rPr>
          <w:t xml:space="preserve">pizza, </w:t>
        </w:r>
        <w:proofErr w:type="spellStart"/>
        <w:r>
          <w:rPr>
            <w:rFonts w:ascii="Arial" w:eastAsia="Arial" w:hAnsi="Arial" w:cs="Arial"/>
            <w:bCs/>
            <w:color w:val="000000"/>
            <w:sz w:val="24"/>
            <w:szCs w:val="24"/>
          </w:rPr>
          <w:t>etc</w:t>
        </w:r>
        <w:proofErr w:type="spellEnd"/>
        <w:proofErr w:type="gramEnd"/>
        <w:r>
          <w:rPr>
            <w:rFonts w:ascii="Arial" w:eastAsia="Arial" w:hAnsi="Arial" w:cs="Arial"/>
            <w:bCs/>
            <w:color w:val="000000"/>
            <w:sz w:val="24"/>
            <w:szCs w:val="24"/>
          </w:rPr>
          <w:t>?)</w:t>
        </w:r>
      </w:ins>
    </w:p>
    <w:p w14:paraId="7A80DB9B" w14:textId="77777777" w:rsidR="00672E93" w:rsidRDefault="00672E9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ins w:id="448" w:author="Elisa Puertas" w:date="2022-04-16T15:35:00Z"/>
          <w:rFonts w:ascii="Arial" w:eastAsia="Arial" w:hAnsi="Arial" w:cs="Arial"/>
          <w:b/>
          <w:color w:val="000000"/>
          <w:sz w:val="32"/>
          <w:szCs w:val="32"/>
        </w:rPr>
      </w:pPr>
    </w:p>
    <w:p w14:paraId="0E9E9E29" w14:textId="57D486B4" w:rsidR="00672E93" w:rsidDel="00170B84" w:rsidRDefault="00672E9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del w:id="449" w:author="Elisa Puertas" w:date="2022-04-16T15:45:00Z"/>
          <w:rFonts w:ascii="Arial" w:eastAsia="Arial" w:hAnsi="Arial" w:cs="Arial"/>
          <w:b/>
          <w:color w:val="000000"/>
          <w:sz w:val="32"/>
          <w:szCs w:val="32"/>
        </w:rPr>
      </w:pPr>
    </w:p>
    <w:p w14:paraId="5B88EFEC" w14:textId="77777777" w:rsidR="00274307" w:rsidRDefault="004B195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450" w:name="_heading=h.2bn6wsx" w:colFirst="0" w:colLast="0"/>
      <w:bookmarkEnd w:id="450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Termo de Compromisso</w:t>
      </w:r>
    </w:p>
    <w:p w14:paraId="2F69270C" w14:textId="77777777" w:rsidR="00274307" w:rsidRDefault="00274307">
      <w:pPr>
        <w:ind w:left="0" w:hanging="2"/>
      </w:pPr>
    </w:p>
    <w:p w14:paraId="700BC9EE" w14:textId="77777777" w:rsidR="00274307" w:rsidRDefault="004B1955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documento foi elaborado com a participação de todos os envolvidos no projeto, conforme listado na seção 1 deste documento.</w:t>
      </w:r>
    </w:p>
    <w:p w14:paraId="0F4E8FBF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53ED5599" w14:textId="77777777" w:rsidR="00274307" w:rsidRDefault="004B1955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assim estarem de acordo com a análise do projeto, subscrevemo-nos:</w:t>
      </w:r>
    </w:p>
    <w:p w14:paraId="52F9A5CC" w14:textId="77777777" w:rsidR="00274307" w:rsidRDefault="00274307">
      <w:pPr>
        <w:ind w:left="0" w:hanging="2"/>
      </w:pPr>
    </w:p>
    <w:p w14:paraId="4E5A6D6F" w14:textId="77777777" w:rsidR="00274307" w:rsidRDefault="00274307">
      <w:pPr>
        <w:ind w:left="0" w:hanging="2"/>
      </w:pPr>
    </w:p>
    <w:p w14:paraId="7E250B7E" w14:textId="77777777" w:rsidR="00274307" w:rsidRDefault="00274307">
      <w:pPr>
        <w:ind w:left="0" w:hanging="2"/>
      </w:pPr>
    </w:p>
    <w:p w14:paraId="6E36EE9C" w14:textId="77777777" w:rsidR="00274307" w:rsidRDefault="00274307">
      <w:pPr>
        <w:ind w:left="0" w:hanging="2"/>
      </w:pPr>
    </w:p>
    <w:p w14:paraId="4C6CD108" w14:textId="77777777" w:rsidR="00274307" w:rsidRDefault="00274307">
      <w:pPr>
        <w:ind w:left="0" w:hanging="2"/>
      </w:pPr>
    </w:p>
    <w:p w14:paraId="059BEB37" w14:textId="77777777" w:rsidR="00274307" w:rsidRDefault="00274307">
      <w:pPr>
        <w:ind w:left="0" w:hanging="2"/>
      </w:pPr>
    </w:p>
    <w:p w14:paraId="499B3F26" w14:textId="77777777" w:rsidR="00274307" w:rsidRDefault="00274307">
      <w:pPr>
        <w:ind w:left="0" w:hanging="2"/>
      </w:pPr>
    </w:p>
    <w:p w14:paraId="63D2680C" w14:textId="77777777" w:rsidR="00274307" w:rsidRDefault="004B1955">
      <w:pPr>
        <w:ind w:left="0" w:hanging="2"/>
      </w:pPr>
      <w:r>
        <w:t>______________________________, __________, _________________________ de _____________</w:t>
      </w:r>
      <w:proofErr w:type="gramStart"/>
      <w:r>
        <w:t>_ .</w:t>
      </w:r>
      <w:proofErr w:type="gramEnd"/>
    </w:p>
    <w:p w14:paraId="19EE8CFF" w14:textId="77777777" w:rsidR="00274307" w:rsidRDefault="004B1955">
      <w:pPr>
        <w:ind w:left="0" w:hanging="2"/>
      </w:pPr>
      <w:r>
        <w:t>Local e Data</w:t>
      </w:r>
    </w:p>
    <w:p w14:paraId="6FA3D70B" w14:textId="77777777" w:rsidR="00274307" w:rsidRDefault="00274307">
      <w:pPr>
        <w:ind w:left="0" w:hanging="2"/>
      </w:pPr>
    </w:p>
    <w:p w14:paraId="7B7DBAFA" w14:textId="77777777" w:rsidR="00274307" w:rsidRDefault="00274307">
      <w:pPr>
        <w:ind w:left="0" w:hanging="2"/>
      </w:pPr>
    </w:p>
    <w:p w14:paraId="217AFDEF" w14:textId="77777777" w:rsidR="00274307" w:rsidRDefault="00274307">
      <w:pPr>
        <w:ind w:left="0" w:hanging="2"/>
      </w:pPr>
    </w:p>
    <w:p w14:paraId="066C9012" w14:textId="77777777" w:rsidR="00274307" w:rsidRDefault="00274307">
      <w:pPr>
        <w:ind w:left="0" w:hanging="2"/>
      </w:pPr>
    </w:p>
    <w:p w14:paraId="0DDFB8A4" w14:textId="77777777" w:rsidR="00274307" w:rsidRDefault="00274307">
      <w:pPr>
        <w:ind w:left="0" w:hanging="2"/>
      </w:pPr>
    </w:p>
    <w:p w14:paraId="5ABB2499" w14:textId="77777777" w:rsidR="00274307" w:rsidRDefault="00274307">
      <w:pPr>
        <w:ind w:left="0" w:hanging="2"/>
      </w:pPr>
    </w:p>
    <w:p w14:paraId="5877E430" w14:textId="77777777" w:rsidR="00274307" w:rsidRDefault="00274307">
      <w:pPr>
        <w:ind w:left="0" w:hanging="2"/>
      </w:pPr>
    </w:p>
    <w:p w14:paraId="0A79E0C7" w14:textId="77777777" w:rsidR="00274307" w:rsidRDefault="00274307">
      <w:pPr>
        <w:ind w:left="0" w:hanging="2"/>
      </w:pPr>
    </w:p>
    <w:p w14:paraId="00B0F5E2" w14:textId="77777777" w:rsidR="00274307" w:rsidRDefault="00274307">
      <w:pPr>
        <w:ind w:left="0" w:hanging="2"/>
      </w:pPr>
    </w:p>
    <w:p w14:paraId="1FD58C6F" w14:textId="77777777" w:rsidR="00274307" w:rsidRDefault="004B1955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</w:t>
      </w:r>
    </w:p>
    <w:p w14:paraId="5E79540B" w14:textId="77777777" w:rsidR="00274307" w:rsidRDefault="004B1955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Nome do Responsável Pelo Cliente</w:t>
      </w:r>
    </w:p>
    <w:p w14:paraId="6F9A078B" w14:textId="297E8F5E" w:rsidR="00274307" w:rsidRDefault="004B1955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del w:id="451" w:author="Elisa Puertas" w:date="2022-04-16T16:09:00Z">
        <w:r w:rsidDel="00A63F0A">
          <w:rPr>
            <w:rFonts w:ascii="Arial" w:eastAsia="Arial" w:hAnsi="Arial" w:cs="Arial"/>
            <w:sz w:val="24"/>
            <w:szCs w:val="24"/>
          </w:rPr>
          <w:delText>Empresa Cliente</w:delText>
        </w:r>
      </w:del>
      <w:ins w:id="452" w:author="Elisa Puertas" w:date="2022-04-16T16:09:00Z">
        <w:r w:rsidR="00A63F0A">
          <w:rPr>
            <w:rFonts w:ascii="Arial" w:eastAsia="Arial" w:hAnsi="Arial" w:cs="Arial"/>
            <w:sz w:val="24"/>
            <w:szCs w:val="24"/>
          </w:rPr>
          <w:t xml:space="preserve">Jornal </w:t>
        </w:r>
      </w:ins>
      <w:ins w:id="453" w:author="Elisa Puertas" w:date="2022-04-16T16:10:00Z">
        <w:r w:rsidR="00A63F0A" w:rsidRPr="00A63F0A">
          <w:rPr>
            <w:rFonts w:ascii="Arial" w:eastAsia="Arial" w:hAnsi="Arial" w:cs="Arial"/>
            <w:i/>
            <w:iCs/>
            <w:sz w:val="24"/>
            <w:szCs w:val="24"/>
            <w:rPrChange w:id="454" w:author="Elisa Puertas" w:date="2022-04-16T16:10:00Z">
              <w:rPr>
                <w:rFonts w:ascii="Arial" w:eastAsia="Arial" w:hAnsi="Arial" w:cs="Arial"/>
                <w:sz w:val="24"/>
                <w:szCs w:val="24"/>
              </w:rPr>
            </w:rPrChange>
          </w:rPr>
          <w:t>O Futuro</w:t>
        </w:r>
      </w:ins>
    </w:p>
    <w:p w14:paraId="0320440E" w14:textId="77777777" w:rsidR="00274307" w:rsidRDefault="0027430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07DF7793" w14:textId="77777777" w:rsidR="00274307" w:rsidRDefault="0027430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22FAF582" w14:textId="77777777" w:rsidR="00274307" w:rsidRDefault="0027430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10A9420E" w14:textId="77777777" w:rsidR="00274307" w:rsidRDefault="0027430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4857C267" w14:textId="77777777" w:rsidR="00274307" w:rsidRDefault="0027430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69C9CB29" w14:textId="77777777" w:rsidR="00274307" w:rsidRDefault="0027430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7D83CF0A" w14:textId="77777777" w:rsidR="00274307" w:rsidRDefault="0027430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44AAA918" w14:textId="77777777" w:rsidR="00274307" w:rsidRDefault="004B1955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</w:t>
      </w:r>
    </w:p>
    <w:p w14:paraId="6225DE4D" w14:textId="77777777" w:rsidR="00274307" w:rsidRDefault="004B1955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Nome do Responsável Pela Empresa Desenvolvedora</w:t>
      </w:r>
    </w:p>
    <w:p w14:paraId="61CE0EFB" w14:textId="77777777" w:rsidR="00274307" w:rsidRDefault="004B1955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Empresa Desenvolvedora</w:t>
      </w:r>
    </w:p>
    <w:p w14:paraId="39219950" w14:textId="77777777" w:rsidR="00274307" w:rsidRDefault="002743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59035BA4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sectPr w:rsidR="00274307">
      <w:pgSz w:w="11907" w:h="16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2B072" w14:textId="77777777" w:rsidR="005551EE" w:rsidRDefault="005551EE">
      <w:pPr>
        <w:spacing w:line="240" w:lineRule="auto"/>
        <w:ind w:left="0" w:hanging="2"/>
      </w:pPr>
      <w:r>
        <w:separator/>
      </w:r>
    </w:p>
  </w:endnote>
  <w:endnote w:type="continuationSeparator" w:id="0">
    <w:p w14:paraId="26D9C125" w14:textId="77777777" w:rsidR="005551EE" w:rsidRDefault="005551E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AB92D" w14:textId="68DD0D7E" w:rsidR="00274307" w:rsidRDefault="004B19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t xml:space="preserve"> Projeto da Disciplina de BI – Prof. Anderson Nascimento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E5A0D">
      <w:rPr>
        <w:noProof/>
        <w:color w:val="000000"/>
      </w:rPr>
      <w:t>2</w:t>
    </w:r>
    <w:r>
      <w:rPr>
        <w:color w:val="000000"/>
      </w:rPr>
      <w:fldChar w:fldCharType="end"/>
    </w:r>
  </w:p>
  <w:p w14:paraId="045EC925" w14:textId="77777777" w:rsidR="00274307" w:rsidRDefault="0027430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both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6E8FB" w14:textId="77777777" w:rsidR="005551EE" w:rsidRDefault="005551EE">
      <w:pPr>
        <w:spacing w:line="240" w:lineRule="auto"/>
        <w:ind w:left="0" w:hanging="2"/>
      </w:pPr>
      <w:r>
        <w:separator/>
      </w:r>
    </w:p>
  </w:footnote>
  <w:footnote w:type="continuationSeparator" w:id="0">
    <w:p w14:paraId="063B14A6" w14:textId="77777777" w:rsidR="005551EE" w:rsidRDefault="005551EE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466E2"/>
    <w:multiLevelType w:val="hybridMultilevel"/>
    <w:tmpl w:val="6E7052B0"/>
    <w:lvl w:ilvl="0" w:tplc="FECA27C0">
      <w:start w:val="1"/>
      <w:numFmt w:val="decimal"/>
      <w:lvlText w:val="%1)"/>
      <w:lvlJc w:val="left"/>
      <w:pPr>
        <w:ind w:left="35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3B0A38C5"/>
    <w:multiLevelType w:val="hybridMultilevel"/>
    <w:tmpl w:val="4C8892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85B2D"/>
    <w:multiLevelType w:val="hybridMultilevel"/>
    <w:tmpl w:val="7B9806D8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42EF0971"/>
    <w:multiLevelType w:val="hybridMultilevel"/>
    <w:tmpl w:val="C19C312E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AFE402F"/>
    <w:multiLevelType w:val="multilevel"/>
    <w:tmpl w:val="04080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B07228"/>
    <w:multiLevelType w:val="hybridMultilevel"/>
    <w:tmpl w:val="71040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F7DF6"/>
    <w:multiLevelType w:val="multilevel"/>
    <w:tmpl w:val="17C649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860" w:hanging="576"/>
      </w:pPr>
      <w:rPr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7" w15:restartNumberingAfterBreak="0">
    <w:nsid w:val="7ED622FA"/>
    <w:multiLevelType w:val="hybridMultilevel"/>
    <w:tmpl w:val="AFAE1F12"/>
    <w:lvl w:ilvl="0" w:tplc="95C073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307201692">
    <w:abstractNumId w:val="4"/>
  </w:num>
  <w:num w:numId="2" w16cid:durableId="1135296377">
    <w:abstractNumId w:val="6"/>
  </w:num>
  <w:num w:numId="3" w16cid:durableId="633759590">
    <w:abstractNumId w:val="0"/>
  </w:num>
  <w:num w:numId="4" w16cid:durableId="1515613042">
    <w:abstractNumId w:val="2"/>
  </w:num>
  <w:num w:numId="5" w16cid:durableId="1506554360">
    <w:abstractNumId w:val="7"/>
  </w:num>
  <w:num w:numId="6" w16cid:durableId="602033221">
    <w:abstractNumId w:val="3"/>
  </w:num>
  <w:num w:numId="7" w16cid:durableId="1711495568">
    <w:abstractNumId w:val="1"/>
  </w:num>
  <w:num w:numId="8" w16cid:durableId="98789906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lisa Puertas">
    <w15:presenceInfo w15:providerId="Windows Live" w15:userId="faac76c3aa69c3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307"/>
    <w:rsid w:val="00006244"/>
    <w:rsid w:val="00011985"/>
    <w:rsid w:val="000E5A0D"/>
    <w:rsid w:val="000F1308"/>
    <w:rsid w:val="00170B84"/>
    <w:rsid w:val="00265BB5"/>
    <w:rsid w:val="00274307"/>
    <w:rsid w:val="003B4364"/>
    <w:rsid w:val="00433FED"/>
    <w:rsid w:val="00436792"/>
    <w:rsid w:val="004923D0"/>
    <w:rsid w:val="004B1955"/>
    <w:rsid w:val="00507917"/>
    <w:rsid w:val="00516FD6"/>
    <w:rsid w:val="00525A2F"/>
    <w:rsid w:val="00543F7A"/>
    <w:rsid w:val="005551EE"/>
    <w:rsid w:val="005C21BF"/>
    <w:rsid w:val="00672E93"/>
    <w:rsid w:val="0067781C"/>
    <w:rsid w:val="00762DB4"/>
    <w:rsid w:val="007E007D"/>
    <w:rsid w:val="00824860"/>
    <w:rsid w:val="008D2934"/>
    <w:rsid w:val="008D3512"/>
    <w:rsid w:val="00963404"/>
    <w:rsid w:val="00986756"/>
    <w:rsid w:val="009A57A9"/>
    <w:rsid w:val="009C39FF"/>
    <w:rsid w:val="009C6826"/>
    <w:rsid w:val="00A2328D"/>
    <w:rsid w:val="00A63F0A"/>
    <w:rsid w:val="00A97568"/>
    <w:rsid w:val="00AA65F5"/>
    <w:rsid w:val="00AB7F25"/>
    <w:rsid w:val="00AC1F6F"/>
    <w:rsid w:val="00B30949"/>
    <w:rsid w:val="00B41A1A"/>
    <w:rsid w:val="00B47D36"/>
    <w:rsid w:val="00B83DD6"/>
    <w:rsid w:val="00BB52A4"/>
    <w:rsid w:val="00C276D0"/>
    <w:rsid w:val="00CA71B6"/>
    <w:rsid w:val="00D55FD3"/>
    <w:rsid w:val="00D93EF4"/>
    <w:rsid w:val="00DB6EA4"/>
    <w:rsid w:val="00DC650D"/>
    <w:rsid w:val="00DE5930"/>
    <w:rsid w:val="00DF7FC5"/>
    <w:rsid w:val="00E561AB"/>
    <w:rsid w:val="00E57E72"/>
    <w:rsid w:val="00EC3020"/>
    <w:rsid w:val="00FA3CC9"/>
    <w:rsid w:val="00FB7098"/>
    <w:rsid w:val="00FC067D"/>
    <w:rsid w:val="00FF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AB4F6"/>
  <w15:docId w15:val="{62177686-55A8-4E0C-BC57-6CF3BCBC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2"/>
      </w:numPr>
      <w:ind w:left="-1" w:hanging="1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2"/>
      </w:numPr>
      <w:spacing w:before="240" w:after="60"/>
      <w:ind w:left="-1" w:hanging="1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2"/>
      </w:numPr>
      <w:spacing w:before="240" w:after="60"/>
      <w:ind w:left="-1" w:hanging="1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2"/>
      </w:numPr>
      <w:spacing w:before="240" w:after="60"/>
      <w:ind w:left="-1" w:hanging="1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2"/>
      </w:numPr>
      <w:spacing w:before="240" w:after="60"/>
      <w:ind w:left="-1" w:hanging="1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2"/>
      </w:numPr>
      <w:spacing w:before="240" w:after="60"/>
      <w:ind w:left="-1" w:hanging="1"/>
      <w:outlineLvl w:val="5"/>
    </w:pPr>
    <w:rPr>
      <w:i/>
      <w:sz w:val="22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before="240" w:after="60"/>
      <w:ind w:left="-1" w:hanging="1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before="240" w:after="60"/>
      <w:ind w:left="-1" w:hanging="1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pacing w:before="240" w:after="60"/>
      <w:ind w:left="-1" w:hanging="1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next w:val="Normal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ind w:left="200"/>
    </w:pPr>
    <w:rPr>
      <w:smallCaps/>
    </w:rPr>
  </w:style>
  <w:style w:type="paragraph" w:styleId="TOC3">
    <w:name w:val="toc 3"/>
    <w:basedOn w:val="Normal"/>
    <w:next w:val="Normal"/>
    <w:pPr>
      <w:ind w:left="400"/>
    </w:pPr>
    <w:rPr>
      <w:i/>
    </w:rPr>
  </w:style>
  <w:style w:type="paragraph" w:styleId="TOC4">
    <w:name w:val="toc 4"/>
    <w:basedOn w:val="Normal"/>
    <w:next w:val="Normal"/>
    <w:pPr>
      <w:ind w:left="600"/>
    </w:pPr>
    <w:rPr>
      <w:sz w:val="18"/>
    </w:rPr>
  </w:style>
  <w:style w:type="paragraph" w:styleId="TOC5">
    <w:name w:val="toc 5"/>
    <w:basedOn w:val="Normal"/>
    <w:next w:val="Normal"/>
    <w:pPr>
      <w:ind w:left="800"/>
    </w:pPr>
    <w:rPr>
      <w:sz w:val="18"/>
    </w:rPr>
  </w:style>
  <w:style w:type="paragraph" w:styleId="TOC6">
    <w:name w:val="toc 6"/>
    <w:basedOn w:val="Normal"/>
    <w:next w:val="Normal"/>
    <w:pPr>
      <w:ind w:left="1000"/>
    </w:pPr>
    <w:rPr>
      <w:sz w:val="18"/>
    </w:rPr>
  </w:style>
  <w:style w:type="paragraph" w:styleId="TOC7">
    <w:name w:val="toc 7"/>
    <w:basedOn w:val="Normal"/>
    <w:next w:val="Normal"/>
    <w:pPr>
      <w:ind w:left="1200"/>
    </w:pPr>
    <w:rPr>
      <w:sz w:val="18"/>
    </w:rPr>
  </w:style>
  <w:style w:type="paragraph" w:styleId="TOC8">
    <w:name w:val="toc 8"/>
    <w:basedOn w:val="Normal"/>
    <w:next w:val="Normal"/>
    <w:pPr>
      <w:ind w:left="1400"/>
    </w:pPr>
    <w:rPr>
      <w:sz w:val="18"/>
    </w:rPr>
  </w:style>
  <w:style w:type="paragraph" w:styleId="TOC9">
    <w:name w:val="toc 9"/>
    <w:basedOn w:val="Normal"/>
    <w:next w:val="Normal"/>
    <w:pPr>
      <w:ind w:left="1600"/>
    </w:pPr>
    <w:rPr>
      <w:sz w:val="18"/>
    </w:rPr>
  </w:style>
  <w:style w:type="paragraph" w:styleId="BodyText">
    <w:name w:val="Body Text"/>
    <w:basedOn w:val="Normal"/>
    <w:pPr>
      <w:jc w:val="both"/>
    </w:pPr>
    <w:rPr>
      <w:rFonts w:ascii="Arial" w:hAnsi="Arial"/>
      <w:snapToGrid w:val="0"/>
      <w:sz w:val="24"/>
    </w:rPr>
  </w:style>
  <w:style w:type="paragraph" w:styleId="BodyTextIndent">
    <w:name w:val="Body Text Indent"/>
    <w:basedOn w:val="Normal"/>
    <w:pPr>
      <w:ind w:left="576"/>
      <w:jc w:val="both"/>
    </w:pPr>
    <w:rPr>
      <w:rFonts w:ascii="Arial" w:hAnsi="Arial"/>
      <w:sz w:val="24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/>
    </w:rPr>
  </w:style>
  <w:style w:type="paragraph" w:customStyle="1" w:styleId="PSDS-CorpodeTexto">
    <w:name w:val="PSDS - Corpo de Texto"/>
    <w:basedOn w:val="Normal"/>
    <w:rPr>
      <w:rFonts w:ascii="Arial" w:hAnsi="Arial"/>
    </w:rPr>
  </w:style>
  <w:style w:type="paragraph" w:customStyle="1" w:styleId="PSDS-Titulo">
    <w:name w:val="PSDS - Titulo"/>
    <w:basedOn w:val="Normal"/>
    <w:pPr>
      <w:spacing w:before="240" w:after="240"/>
    </w:pPr>
    <w:rPr>
      <w:rFonts w:ascii="Arial" w:hAnsi="Arial" w:cs="Arial"/>
      <w:b/>
      <w:bCs/>
      <w:sz w:val="44"/>
    </w:rPr>
  </w:style>
  <w:style w:type="paragraph" w:styleId="Header">
    <w:name w:val="header"/>
    <w:basedOn w:val="Normal"/>
    <w:qFormat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uiPriority w:val="34"/>
    <w:qFormat/>
    <w:pPr>
      <w:ind w:left="708"/>
    </w:p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iudoqc">
    <w:name w:val="iudoqc"/>
    <w:basedOn w:val="DefaultParagraphFont"/>
    <w:rsid w:val="000E5A0D"/>
  </w:style>
  <w:style w:type="character" w:styleId="UnresolvedMention">
    <w:name w:val="Unresolved Mention"/>
    <w:basedOn w:val="DefaultParagraphFont"/>
    <w:uiPriority w:val="99"/>
    <w:semiHidden/>
    <w:unhideWhenUsed/>
    <w:rsid w:val="000E5A0D"/>
    <w:rPr>
      <w:color w:val="605E5C"/>
      <w:shd w:val="clear" w:color="auto" w:fill="E1DFDD"/>
    </w:rPr>
  </w:style>
  <w:style w:type="paragraph" w:customStyle="1" w:styleId="Default">
    <w:name w:val="Default"/>
    <w:rsid w:val="00EC302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uertas.elisa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edro.tancredo@hot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natasariobgd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.quintao@me.com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BDARIRLvPQ0Yamq4eItJQ9L81Q==">AMUW2mXioRa0FsmJ9itw6dxf8tMYCRlo8/9GmzzkTcSXUMp2peYWEMCT7BxlQhYcbqDvpap7zh3BhboCpM0MEOOz4eNm2mjJyg5z7+f1PHJAUECLIH+rwSU93lGY10tPdoZWYVxpNMTzpPA3OOrS8rfe2aZDn89mv3o/BNgNK7hBd2lRL6s0fp405Xkk1Tj81gAH86Q9xpolJ/jtxAMUH1/VBmToFH1TugXb0uR6acRpyv22d81+cHAMoV2bdMtvMWjaQC1LlSJ1jw8XVVunlZeFc+LkNuuhOOpslOoYeWPnFY1X6zKAI/QIrT1FGAVuw0ldB82/Bh1ylGOgaTflZAuQGyxv0AliOHosEy6cls4gwMrMVhPFw9a8OfZyAw4fECvcMYn5RDJPqJEMpIRjWbT9cDveITAn4uE3SdmozdDfcp83ZAErETNAEG73dFcFF34ZoAneX0s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1629</Words>
  <Characters>8800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Anderson Silva do Nascimento</dc:creator>
  <cp:lastModifiedBy>Elisa Puertas</cp:lastModifiedBy>
  <cp:revision>2</cp:revision>
  <dcterms:created xsi:type="dcterms:W3CDTF">2022-04-27T22:14:00Z</dcterms:created>
  <dcterms:modified xsi:type="dcterms:W3CDTF">2022-04-27T22:14:00Z</dcterms:modified>
</cp:coreProperties>
</file>